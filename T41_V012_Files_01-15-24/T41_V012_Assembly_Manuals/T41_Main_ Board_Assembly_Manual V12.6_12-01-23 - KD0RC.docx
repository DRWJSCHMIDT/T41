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AA92E1" w14:textId="783A1670" w:rsidR="00F60DE2" w:rsidRPr="000B3674" w:rsidRDefault="000B3674" w:rsidP="000B3674">
      <w:pPr>
        <w:pStyle w:val="NoSpacing"/>
        <w:jc w:val="center"/>
        <w:rPr>
          <w:b/>
          <w:bCs/>
          <w:sz w:val="24"/>
          <w:szCs w:val="24"/>
        </w:rPr>
      </w:pPr>
      <w:r w:rsidRPr="000B3674">
        <w:rPr>
          <w:b/>
          <w:bCs/>
          <w:sz w:val="24"/>
          <w:szCs w:val="24"/>
        </w:rPr>
        <w:t xml:space="preserve">K9HZ </w:t>
      </w:r>
      <w:r w:rsidR="005062BC">
        <w:rPr>
          <w:b/>
          <w:bCs/>
          <w:sz w:val="24"/>
          <w:szCs w:val="24"/>
        </w:rPr>
        <w:t>T41 MAIN BOARD</w:t>
      </w:r>
    </w:p>
    <w:p w14:paraId="2BFD49A9" w14:textId="737F4880" w:rsidR="000B3674" w:rsidRPr="000B3674" w:rsidRDefault="000B3674" w:rsidP="000B3674">
      <w:pPr>
        <w:pStyle w:val="NoSpacing"/>
        <w:jc w:val="center"/>
        <w:rPr>
          <w:b/>
          <w:bCs/>
          <w:sz w:val="24"/>
          <w:szCs w:val="24"/>
        </w:rPr>
      </w:pPr>
      <w:r w:rsidRPr="000B3674">
        <w:rPr>
          <w:b/>
          <w:bCs/>
          <w:sz w:val="24"/>
          <w:szCs w:val="24"/>
        </w:rPr>
        <w:t>BUILD INSTRUCTIONS</w:t>
      </w:r>
      <w:r w:rsidR="009B6B6B">
        <w:rPr>
          <w:b/>
          <w:bCs/>
          <w:sz w:val="24"/>
          <w:szCs w:val="24"/>
        </w:rPr>
        <w:t xml:space="preserve"> for PCB V</w:t>
      </w:r>
      <w:r w:rsidR="00154957">
        <w:rPr>
          <w:b/>
          <w:bCs/>
          <w:sz w:val="24"/>
          <w:szCs w:val="24"/>
        </w:rPr>
        <w:t>12.</w:t>
      </w:r>
      <w:r w:rsidR="004D1AB4">
        <w:rPr>
          <w:b/>
          <w:bCs/>
          <w:sz w:val="24"/>
          <w:szCs w:val="24"/>
        </w:rPr>
        <w:t>6</w:t>
      </w:r>
    </w:p>
    <w:p w14:paraId="633FE735" w14:textId="4158ED45" w:rsidR="000B3674" w:rsidRDefault="00B57BD9" w:rsidP="000B3674">
      <w:pPr>
        <w:pStyle w:val="NoSpacing"/>
        <w:jc w:val="center"/>
        <w:rPr>
          <w:b/>
          <w:bCs/>
          <w:sz w:val="24"/>
          <w:szCs w:val="24"/>
        </w:rPr>
      </w:pPr>
      <w:r>
        <w:rPr>
          <w:b/>
          <w:bCs/>
          <w:sz w:val="24"/>
          <w:szCs w:val="24"/>
        </w:rPr>
        <w:t>May 1</w:t>
      </w:r>
      <w:r w:rsidR="000B3674" w:rsidRPr="000B3674">
        <w:rPr>
          <w:b/>
          <w:bCs/>
          <w:sz w:val="24"/>
          <w:szCs w:val="24"/>
        </w:rPr>
        <w:t>, 202</w:t>
      </w:r>
      <w:ins w:id="0" w:author="William Schmidt" w:date="2024-05-01T16:29:00Z" w16du:dateUtc="2024-05-01T21:29:00Z">
        <w:r>
          <w:rPr>
            <w:b/>
            <w:bCs/>
            <w:sz w:val="24"/>
            <w:szCs w:val="24"/>
          </w:rPr>
          <w:t>4</w:t>
        </w:r>
      </w:ins>
      <w:del w:id="1" w:author="William Schmidt" w:date="2024-05-01T16:29:00Z" w16du:dateUtc="2024-05-01T21:29:00Z">
        <w:r w:rsidR="009B6B6B" w:rsidDel="00B57BD9">
          <w:rPr>
            <w:b/>
            <w:bCs/>
            <w:sz w:val="24"/>
            <w:szCs w:val="24"/>
          </w:rPr>
          <w:delText>3</w:delText>
        </w:r>
      </w:del>
    </w:p>
    <w:p w14:paraId="6FC9CB92" w14:textId="2B939E08" w:rsidR="009B6B6B" w:rsidRDefault="009B6B6B" w:rsidP="000B3674">
      <w:pPr>
        <w:pStyle w:val="NoSpacing"/>
        <w:jc w:val="center"/>
        <w:rPr>
          <w:b/>
          <w:bCs/>
          <w:sz w:val="24"/>
          <w:szCs w:val="24"/>
        </w:rPr>
      </w:pPr>
    </w:p>
    <w:p w14:paraId="5922700C" w14:textId="33648D75" w:rsidR="009B6B6B" w:rsidRDefault="0089243C" w:rsidP="009B6B6B">
      <w:pPr>
        <w:pStyle w:val="NoSpacing"/>
        <w:rPr>
          <w:b/>
          <w:bCs/>
          <w:sz w:val="24"/>
          <w:szCs w:val="24"/>
        </w:rPr>
      </w:pPr>
      <w:r>
        <w:rPr>
          <w:b/>
          <w:bCs/>
          <w:sz w:val="24"/>
          <w:szCs w:val="24"/>
        </w:rPr>
        <w:t>Background</w:t>
      </w:r>
      <w:r w:rsidR="009B6B6B">
        <w:rPr>
          <w:b/>
          <w:bCs/>
          <w:sz w:val="24"/>
          <w:szCs w:val="24"/>
        </w:rPr>
        <w:t xml:space="preserve"> </w:t>
      </w:r>
      <w:r w:rsidR="00154957">
        <w:rPr>
          <w:b/>
          <w:bCs/>
          <w:sz w:val="24"/>
          <w:szCs w:val="24"/>
        </w:rPr>
        <w:t>Information</w:t>
      </w:r>
      <w:r w:rsidR="009B6B6B">
        <w:rPr>
          <w:b/>
          <w:bCs/>
          <w:sz w:val="24"/>
          <w:szCs w:val="24"/>
        </w:rPr>
        <w:t>:</w:t>
      </w:r>
    </w:p>
    <w:p w14:paraId="7BC413B7" w14:textId="2C355362" w:rsidR="009B6B6B" w:rsidRDefault="009B6B6B" w:rsidP="009B6B6B">
      <w:pPr>
        <w:pStyle w:val="NoSpacing"/>
        <w:rPr>
          <w:b/>
          <w:bCs/>
          <w:sz w:val="24"/>
          <w:szCs w:val="24"/>
        </w:rPr>
      </w:pPr>
    </w:p>
    <w:p w14:paraId="2F713777" w14:textId="72D92944" w:rsidR="00B15B7E" w:rsidRDefault="00154957" w:rsidP="009B6B6B">
      <w:pPr>
        <w:pStyle w:val="NoSpacing"/>
        <w:rPr>
          <w:sz w:val="24"/>
          <w:szCs w:val="24"/>
        </w:rPr>
      </w:pPr>
      <w:r>
        <w:rPr>
          <w:sz w:val="24"/>
          <w:szCs w:val="24"/>
        </w:rPr>
        <w:t xml:space="preserve">The K9HZ </w:t>
      </w:r>
      <w:r w:rsidR="005062BC">
        <w:rPr>
          <w:sz w:val="24"/>
          <w:szCs w:val="24"/>
        </w:rPr>
        <w:t>T41 MAIN board is the next generation of hardware for the T41 software-defined transceiver.  This is essentially Al Peter’s V01</w:t>
      </w:r>
      <w:r w:rsidR="00FE6FC5">
        <w:rPr>
          <w:sz w:val="24"/>
          <w:szCs w:val="24"/>
        </w:rPr>
        <w:t>1</w:t>
      </w:r>
      <w:r w:rsidR="005062BC">
        <w:rPr>
          <w:sz w:val="24"/>
          <w:szCs w:val="24"/>
        </w:rPr>
        <w:t xml:space="preserve"> board with the addition of some extra control lines for off-board accessories, front panel support, display voltage selection, new display driver section, and a soft-ON/OFF unit that provides for </w:t>
      </w:r>
      <w:r w:rsidR="00061E21">
        <w:rPr>
          <w:sz w:val="24"/>
          <w:szCs w:val="24"/>
        </w:rPr>
        <w:t xml:space="preserve">Teensy </w:t>
      </w:r>
      <w:r w:rsidR="005062BC">
        <w:rPr>
          <w:sz w:val="24"/>
          <w:szCs w:val="24"/>
        </w:rPr>
        <w:t>shutdown code.  The only plug-in boards used in this version are the Teensy audio hat</w:t>
      </w:r>
      <w:r w:rsidR="00061E21">
        <w:rPr>
          <w:sz w:val="24"/>
          <w:szCs w:val="24"/>
        </w:rPr>
        <w:t xml:space="preserve"> and the Teensy board itself</w:t>
      </w:r>
      <w:r w:rsidR="005062BC">
        <w:rPr>
          <w:sz w:val="24"/>
          <w:szCs w:val="24"/>
        </w:rPr>
        <w:t>.  The rest of the plug-</w:t>
      </w:r>
      <w:r w:rsidR="00061E21">
        <w:rPr>
          <w:sz w:val="24"/>
          <w:szCs w:val="24"/>
        </w:rPr>
        <w:t xml:space="preserve">in </w:t>
      </w:r>
      <w:r w:rsidR="005062BC">
        <w:rPr>
          <w:sz w:val="24"/>
          <w:szCs w:val="24"/>
        </w:rPr>
        <w:t>board hardware has been moved to the MAIN board so that i</w:t>
      </w:r>
      <w:r w:rsidR="000E2A17">
        <w:rPr>
          <w:sz w:val="24"/>
          <w:szCs w:val="24"/>
        </w:rPr>
        <w:t>t</w:t>
      </w:r>
      <w:r w:rsidR="005062BC">
        <w:rPr>
          <w:sz w:val="24"/>
          <w:szCs w:val="24"/>
        </w:rPr>
        <w:t xml:space="preserve"> </w:t>
      </w:r>
      <w:r w:rsidR="000D2A21">
        <w:rPr>
          <w:sz w:val="24"/>
          <w:szCs w:val="24"/>
        </w:rPr>
        <w:t xml:space="preserve">can </w:t>
      </w:r>
      <w:r w:rsidR="005062BC">
        <w:rPr>
          <w:sz w:val="24"/>
          <w:szCs w:val="24"/>
        </w:rPr>
        <w:t>be customized to the needs of the T41.  This gives lower noise and wider flat bandwidth signals from and to the DAC and ADC.</w:t>
      </w:r>
      <w:r w:rsidR="00F82BCF">
        <w:rPr>
          <w:sz w:val="24"/>
          <w:szCs w:val="24"/>
        </w:rPr>
        <w:t xml:space="preserve">  </w:t>
      </w:r>
      <w:ins w:id="2" w:author="William Schmidt" w:date="2024-05-01T16:44:00Z" w16du:dateUtc="2024-05-01T21:44:00Z">
        <w:r w:rsidR="00527058">
          <w:rPr>
            <w:sz w:val="24"/>
            <w:szCs w:val="24"/>
          </w:rPr>
          <w:t xml:space="preserve">Note that </w:t>
        </w:r>
      </w:ins>
      <w:ins w:id="3" w:author="William Schmidt" w:date="2024-05-01T16:46:00Z" w16du:dateUtc="2024-05-01T21:46:00Z">
        <w:r w:rsidR="00527058">
          <w:rPr>
            <w:sz w:val="24"/>
            <w:szCs w:val="24"/>
          </w:rPr>
          <w:t xml:space="preserve">software exists for </w:t>
        </w:r>
      </w:ins>
      <w:ins w:id="4" w:author="William Schmidt" w:date="2024-05-01T16:45:00Z" w16du:dateUtc="2024-05-01T21:45:00Z">
        <w:r w:rsidR="00527058">
          <w:rPr>
            <w:sz w:val="24"/>
            <w:szCs w:val="24"/>
          </w:rPr>
          <w:t>testing out your V12 MAIN board.</w:t>
        </w:r>
      </w:ins>
      <w:ins w:id="5" w:author="William Schmidt" w:date="2024-05-01T16:46:00Z" w16du:dateUtc="2024-05-01T21:46:00Z">
        <w:r w:rsidR="00527058">
          <w:rPr>
            <w:sz w:val="24"/>
            <w:szCs w:val="24"/>
          </w:rPr>
          <w:t xml:space="preserve">  The MAIN board should be the first board in your T41 that you build</w:t>
        </w:r>
      </w:ins>
      <w:ins w:id="6" w:author="William Schmidt" w:date="2024-05-01T16:47:00Z" w16du:dateUtc="2024-05-01T21:47:00Z">
        <w:r w:rsidR="00527058">
          <w:rPr>
            <w:sz w:val="24"/>
            <w:szCs w:val="24"/>
          </w:rPr>
          <w:t xml:space="preserve"> because the Teensy processor will be used for testing the functions of the other boards when you build them.</w:t>
        </w:r>
      </w:ins>
    </w:p>
    <w:p w14:paraId="222A9955" w14:textId="77777777" w:rsidR="00F82BCF" w:rsidRDefault="00F82BCF" w:rsidP="009B6B6B">
      <w:pPr>
        <w:pStyle w:val="NoSpacing"/>
        <w:rPr>
          <w:sz w:val="24"/>
          <w:szCs w:val="24"/>
        </w:rPr>
      </w:pPr>
    </w:p>
    <w:p w14:paraId="005BB186" w14:textId="1D18AE20" w:rsidR="00983FBF" w:rsidRDefault="00A66A97" w:rsidP="009B6B6B">
      <w:pPr>
        <w:pStyle w:val="NoSpacing"/>
        <w:rPr>
          <w:sz w:val="24"/>
          <w:szCs w:val="24"/>
        </w:rPr>
      </w:pPr>
      <w:r>
        <w:rPr>
          <w:sz w:val="24"/>
          <w:szCs w:val="24"/>
        </w:rPr>
        <w:t>Four</w:t>
      </w:r>
      <w:r w:rsidR="00FE6FC5">
        <w:rPr>
          <w:sz w:val="24"/>
          <w:szCs w:val="24"/>
        </w:rPr>
        <w:t xml:space="preserve"> </w:t>
      </w:r>
      <w:r w:rsidR="00F82BCF">
        <w:rPr>
          <w:sz w:val="24"/>
          <w:szCs w:val="24"/>
        </w:rPr>
        <w:t>things are new:</w:t>
      </w:r>
    </w:p>
    <w:p w14:paraId="79582ED0" w14:textId="59B142C7" w:rsidR="00061E21" w:rsidRDefault="00F82BCF" w:rsidP="009B6B6B">
      <w:pPr>
        <w:pStyle w:val="NoSpacing"/>
        <w:rPr>
          <w:sz w:val="24"/>
          <w:szCs w:val="24"/>
        </w:rPr>
      </w:pPr>
      <w:r>
        <w:rPr>
          <w:sz w:val="24"/>
          <w:szCs w:val="24"/>
        </w:rPr>
        <w:t xml:space="preserve">  </w:t>
      </w:r>
    </w:p>
    <w:p w14:paraId="28DD9488" w14:textId="4ADF7898" w:rsidR="00F82BCF" w:rsidRDefault="00F82BCF" w:rsidP="00983FBF">
      <w:pPr>
        <w:pStyle w:val="NoSpacing"/>
        <w:numPr>
          <w:ilvl w:val="0"/>
          <w:numId w:val="6"/>
        </w:numPr>
        <w:rPr>
          <w:sz w:val="24"/>
          <w:szCs w:val="24"/>
        </w:rPr>
      </w:pPr>
      <w:r>
        <w:rPr>
          <w:sz w:val="24"/>
          <w:szCs w:val="24"/>
        </w:rPr>
        <w:t xml:space="preserve">The </w:t>
      </w:r>
      <w:ins w:id="7" w:author="William Schmidt" w:date="2024-05-01T16:24:00Z" w16du:dateUtc="2024-05-01T21:24:00Z">
        <w:r w:rsidR="00B57BD9">
          <w:rPr>
            <w:sz w:val="24"/>
            <w:szCs w:val="24"/>
          </w:rPr>
          <w:t xml:space="preserve">V012 </w:t>
        </w:r>
      </w:ins>
      <w:r>
        <w:rPr>
          <w:sz w:val="24"/>
          <w:szCs w:val="24"/>
        </w:rPr>
        <w:t>MAIN board has its own power supply (and, in fact, all V012 boards have their own power supply), 12V power is switched on at the MAIN board and distributed to the rest of the radio boards</w:t>
      </w:r>
      <w:r w:rsidR="00061E21">
        <w:rPr>
          <w:sz w:val="24"/>
          <w:szCs w:val="24"/>
        </w:rPr>
        <w:t>.</w:t>
      </w:r>
    </w:p>
    <w:p w14:paraId="7C1DF997" w14:textId="77777777" w:rsidR="00791F3A" w:rsidRDefault="00791F3A" w:rsidP="009B6B6B">
      <w:pPr>
        <w:pStyle w:val="NoSpacing"/>
        <w:rPr>
          <w:sz w:val="24"/>
          <w:szCs w:val="24"/>
        </w:rPr>
      </w:pPr>
    </w:p>
    <w:p w14:paraId="74DED5C6" w14:textId="339F30A2" w:rsidR="00FE6FC5" w:rsidRDefault="00791F3A" w:rsidP="00983FBF">
      <w:pPr>
        <w:pStyle w:val="NoSpacing"/>
        <w:numPr>
          <w:ilvl w:val="0"/>
          <w:numId w:val="6"/>
        </w:numPr>
        <w:rPr>
          <w:sz w:val="24"/>
          <w:szCs w:val="24"/>
        </w:rPr>
      </w:pPr>
      <w:r>
        <w:rPr>
          <w:sz w:val="24"/>
          <w:szCs w:val="24"/>
        </w:rPr>
        <w:t xml:space="preserve">You will notice there are now parts on the back side of the MAIN board.  This was done to optimize space and reduce noise.  </w:t>
      </w:r>
    </w:p>
    <w:p w14:paraId="2C3AA3B0" w14:textId="77777777" w:rsidR="00FE6FC5" w:rsidRDefault="00FE6FC5" w:rsidP="009B6B6B">
      <w:pPr>
        <w:pStyle w:val="NoSpacing"/>
        <w:rPr>
          <w:sz w:val="24"/>
          <w:szCs w:val="24"/>
        </w:rPr>
      </w:pPr>
    </w:p>
    <w:p w14:paraId="626BB2A4" w14:textId="72783D6D" w:rsidR="00A66A97" w:rsidRPr="00A66A97" w:rsidRDefault="00791F3A" w:rsidP="00A66A97">
      <w:pPr>
        <w:pStyle w:val="NoSpacing"/>
        <w:numPr>
          <w:ilvl w:val="0"/>
          <w:numId w:val="6"/>
        </w:numPr>
        <w:spacing w:after="240"/>
        <w:rPr>
          <w:rFonts w:ascii="Arial" w:hAnsi="Arial" w:cs="Arial"/>
        </w:rPr>
      </w:pPr>
      <w:r>
        <w:rPr>
          <w:sz w:val="24"/>
          <w:szCs w:val="24"/>
        </w:rPr>
        <w:t xml:space="preserve">There is a “Teensy Audio Hat Adapter” </w:t>
      </w:r>
      <w:r w:rsidR="000E2A17">
        <w:rPr>
          <w:sz w:val="24"/>
          <w:szCs w:val="24"/>
        </w:rPr>
        <w:t xml:space="preserve">(shipped with the MAIN board) </w:t>
      </w:r>
      <w:r>
        <w:rPr>
          <w:sz w:val="24"/>
          <w:szCs w:val="24"/>
        </w:rPr>
        <w:t xml:space="preserve">that shifts the audio hat to one side of the Teensy so that it clears the on-board power supply heat sinks.  When this adapter is used, you must use 90-degree </w:t>
      </w:r>
      <w:r w:rsidR="00251B2F">
        <w:rPr>
          <w:sz w:val="24"/>
          <w:szCs w:val="24"/>
        </w:rPr>
        <w:t xml:space="preserve">header </w:t>
      </w:r>
      <w:r>
        <w:rPr>
          <w:sz w:val="24"/>
          <w:szCs w:val="24"/>
        </w:rPr>
        <w:t xml:space="preserve">pins for connection of the </w:t>
      </w:r>
      <w:r w:rsidRPr="005062BC">
        <w:rPr>
          <w:rFonts w:ascii="Arial" w:hAnsi="Arial" w:cs="Arial"/>
        </w:rPr>
        <w:t xml:space="preserve">Q-OUT/AGND/I-OUT </w:t>
      </w:r>
      <w:r w:rsidR="00BA704D">
        <w:rPr>
          <w:rFonts w:ascii="Arial" w:hAnsi="Arial" w:cs="Arial"/>
        </w:rPr>
        <w:t xml:space="preserve">signals </w:t>
      </w:r>
      <w:r w:rsidRPr="005062BC">
        <w:rPr>
          <w:rFonts w:ascii="Arial" w:hAnsi="Arial" w:cs="Arial"/>
        </w:rPr>
        <w:t xml:space="preserve">adjacent to </w:t>
      </w:r>
      <w:r w:rsidR="00251B2F">
        <w:rPr>
          <w:rFonts w:ascii="Arial" w:hAnsi="Arial" w:cs="Arial"/>
        </w:rPr>
        <w:t>Teensy</w:t>
      </w:r>
      <w:r w:rsidR="00251B2F" w:rsidRPr="005062BC">
        <w:rPr>
          <w:rFonts w:ascii="Arial" w:hAnsi="Arial" w:cs="Arial"/>
        </w:rPr>
        <w:t xml:space="preserve"> </w:t>
      </w:r>
      <w:r w:rsidRPr="005062BC">
        <w:rPr>
          <w:rFonts w:ascii="Arial" w:hAnsi="Arial" w:cs="Arial"/>
        </w:rPr>
        <w:t>pins 17/18/19</w:t>
      </w:r>
      <w:r w:rsidR="00F82BCF">
        <w:rPr>
          <w:rFonts w:ascii="Arial" w:hAnsi="Arial" w:cs="Arial"/>
        </w:rPr>
        <w:t xml:space="preserve"> on the top </w:t>
      </w:r>
      <w:r w:rsidR="00BA704D">
        <w:rPr>
          <w:rFonts w:ascii="Arial" w:hAnsi="Arial" w:cs="Arial"/>
        </w:rPr>
        <w:t xml:space="preserve">side </w:t>
      </w:r>
      <w:r w:rsidR="00F82BCF">
        <w:rPr>
          <w:rFonts w:ascii="Arial" w:hAnsi="Arial" w:cs="Arial"/>
        </w:rPr>
        <w:t>of the MAIN board</w:t>
      </w:r>
      <w:r>
        <w:rPr>
          <w:rFonts w:ascii="Arial" w:hAnsi="Arial" w:cs="Arial"/>
        </w:rPr>
        <w:t>.</w:t>
      </w:r>
      <w:r w:rsidR="00FE6FC5">
        <w:rPr>
          <w:rFonts w:ascii="Arial" w:hAnsi="Arial" w:cs="Arial"/>
        </w:rPr>
        <w:t xml:space="preserve">  More about this later</w:t>
      </w:r>
      <w:ins w:id="8" w:author="William Schmidt" w:date="2024-05-01T16:24:00Z" w16du:dateUtc="2024-05-01T21:24:00Z">
        <w:r w:rsidR="00B57BD9">
          <w:rPr>
            <w:rFonts w:ascii="Arial" w:hAnsi="Arial" w:cs="Arial"/>
          </w:rPr>
          <w:t>.</w:t>
        </w:r>
      </w:ins>
    </w:p>
    <w:p w14:paraId="5A01AC2F" w14:textId="536B4338" w:rsidR="00A66A97" w:rsidRPr="00A66A97" w:rsidRDefault="00A66A97" w:rsidP="00A66A97">
      <w:pPr>
        <w:pStyle w:val="NoSpacing"/>
        <w:spacing w:after="240"/>
        <w:ind w:left="720" w:hanging="360"/>
        <w:rPr>
          <w:rFonts w:ascii="Arial" w:hAnsi="Arial" w:cs="Arial"/>
        </w:rPr>
      </w:pPr>
      <w:r>
        <w:rPr>
          <w:rFonts w:ascii="Arial" w:hAnsi="Arial" w:cs="Arial"/>
        </w:rPr>
        <w:t>4)</w:t>
      </w:r>
      <w:r w:rsidRPr="00A66A97">
        <w:rPr>
          <w:rFonts w:ascii="Arial" w:hAnsi="Arial" w:cs="Arial"/>
        </w:rPr>
        <w:tab/>
      </w:r>
      <w:ins w:id="9" w:author="William Schmidt" w:date="2024-05-01T16:25:00Z" w16du:dateUtc="2024-05-01T21:25:00Z">
        <w:r w:rsidR="00B57BD9">
          <w:rPr>
            <w:rFonts w:ascii="Arial" w:hAnsi="Arial" w:cs="Arial"/>
          </w:rPr>
          <w:t>Y</w:t>
        </w:r>
      </w:ins>
      <w:del w:id="10" w:author="William Schmidt" w:date="2024-05-01T16:25:00Z" w16du:dateUtc="2024-05-01T21:25:00Z">
        <w:r w:rsidRPr="00A66A97" w:rsidDel="00B57BD9">
          <w:rPr>
            <w:rFonts w:ascii="Arial" w:hAnsi="Arial" w:cs="Arial"/>
          </w:rPr>
          <w:delText xml:space="preserve">Finally, </w:delText>
        </w:r>
      </w:del>
      <w:del w:id="11" w:author="William Schmidt" w:date="2024-05-01T16:24:00Z" w16du:dateUtc="2024-05-01T21:24:00Z">
        <w:r w:rsidRPr="00A66A97" w:rsidDel="00B57BD9">
          <w:rPr>
            <w:rFonts w:ascii="Arial" w:hAnsi="Arial" w:cs="Arial"/>
          </w:rPr>
          <w:delText>y</w:delText>
        </w:r>
      </w:del>
      <w:r w:rsidRPr="00A66A97">
        <w:rPr>
          <w:rFonts w:ascii="Arial" w:hAnsi="Arial" w:cs="Arial"/>
        </w:rPr>
        <w:t>ou must select the correct display voltage via J2 (</w:t>
      </w:r>
      <w:ins w:id="12" w:author="William Schmidt" w:date="2024-05-01T16:25:00Z" w16du:dateUtc="2024-05-01T21:25:00Z">
        <w:r w:rsidR="00B57BD9">
          <w:rPr>
            <w:rFonts w:ascii="Arial" w:hAnsi="Arial" w:cs="Arial"/>
          </w:rPr>
          <w:t xml:space="preserve">WARNING! </w:t>
        </w:r>
      </w:ins>
      <w:r w:rsidRPr="00A66A97">
        <w:rPr>
          <w:rFonts w:ascii="Arial" w:hAnsi="Arial" w:cs="Arial"/>
        </w:rPr>
        <w:t xml:space="preserve">get this right or you may destroy your display) based on the </w:t>
      </w:r>
      <w:ins w:id="13" w:author="William Schmidt" w:date="2024-05-01T16:25:00Z" w16du:dateUtc="2024-05-01T21:25:00Z">
        <w:r w:rsidR="00B57BD9">
          <w:rPr>
            <w:rFonts w:ascii="Arial" w:hAnsi="Arial" w:cs="Arial"/>
          </w:rPr>
          <w:t xml:space="preserve">display </w:t>
        </w:r>
      </w:ins>
      <w:r w:rsidRPr="00A66A97">
        <w:rPr>
          <w:rFonts w:ascii="Arial" w:hAnsi="Arial" w:cs="Arial"/>
        </w:rPr>
        <w:t xml:space="preserve">voltage </w:t>
      </w:r>
      <w:del w:id="14" w:author="William Schmidt" w:date="2024-05-01T16:25:00Z" w16du:dateUtc="2024-05-01T21:25:00Z">
        <w:r w:rsidRPr="00A66A97" w:rsidDel="00B57BD9">
          <w:rPr>
            <w:rFonts w:ascii="Arial" w:hAnsi="Arial" w:cs="Arial"/>
          </w:rPr>
          <w:delText xml:space="preserve">of the display your </w:delText>
        </w:r>
      </w:del>
      <w:r w:rsidRPr="00A66A97">
        <w:rPr>
          <w:rFonts w:ascii="Arial" w:hAnsi="Arial" w:cs="Arial"/>
        </w:rPr>
        <w:t>ordered</w:t>
      </w:r>
      <w:ins w:id="15" w:author="William Schmidt" w:date="2024-05-01T16:26:00Z" w16du:dateUtc="2024-05-01T21:26:00Z">
        <w:r w:rsidR="00B57BD9">
          <w:rPr>
            <w:rFonts w:ascii="Arial" w:hAnsi="Arial" w:cs="Arial"/>
          </w:rPr>
          <w:t xml:space="preserve"> (either 3.3V or 5V).</w:t>
        </w:r>
      </w:ins>
      <w:del w:id="16" w:author="William Schmidt" w:date="2024-05-01T16:26:00Z" w16du:dateUtc="2024-05-01T21:26:00Z">
        <w:r w:rsidRPr="00A66A97" w:rsidDel="00B57BD9">
          <w:rPr>
            <w:rFonts w:ascii="Arial" w:hAnsi="Arial" w:cs="Arial"/>
          </w:rPr>
          <w:delText xml:space="preserve"> or have changed to by the </w:delText>
        </w:r>
      </w:del>
      <w:del w:id="17" w:author="William Schmidt" w:date="2024-05-01T16:25:00Z" w16du:dateUtc="2024-05-01T21:25:00Z">
        <w:r w:rsidRPr="00A66A97" w:rsidDel="00B57BD9">
          <w:rPr>
            <w:rFonts w:ascii="Arial" w:hAnsi="Arial" w:cs="Arial"/>
          </w:rPr>
          <w:delText>jumpers on the display (either 5V or 3.3V).</w:delText>
        </w:r>
      </w:del>
    </w:p>
    <w:p w14:paraId="28578513" w14:textId="77777777" w:rsidR="00791F3A" w:rsidRDefault="00791F3A" w:rsidP="009B6B6B">
      <w:pPr>
        <w:pStyle w:val="NoSpacing"/>
        <w:rPr>
          <w:rFonts w:ascii="Arial" w:hAnsi="Arial" w:cs="Arial"/>
        </w:rPr>
      </w:pPr>
    </w:p>
    <w:p w14:paraId="45321DD6" w14:textId="4D135EC5" w:rsidR="00A66A97" w:rsidRDefault="004D6D51" w:rsidP="00A66A97">
      <w:pPr>
        <w:pStyle w:val="NoSpacing"/>
        <w:rPr>
          <w:rFonts w:ascii="Arial" w:hAnsi="Arial" w:cs="Arial"/>
        </w:rPr>
      </w:pPr>
      <w:r>
        <w:rPr>
          <w:rFonts w:ascii="Arial" w:hAnsi="Arial" w:cs="Arial"/>
        </w:rPr>
        <w:t>T</w:t>
      </w:r>
      <w:r w:rsidR="00983FBF">
        <w:rPr>
          <w:rFonts w:ascii="Arial" w:hAnsi="Arial" w:cs="Arial"/>
        </w:rPr>
        <w:t>h</w:t>
      </w:r>
      <w:r>
        <w:rPr>
          <w:rFonts w:ascii="Arial" w:hAnsi="Arial" w:cs="Arial"/>
        </w:rPr>
        <w:t xml:space="preserve">ere </w:t>
      </w:r>
      <w:r w:rsidR="00A66A97">
        <w:rPr>
          <w:rFonts w:ascii="Arial" w:hAnsi="Arial" w:cs="Arial"/>
        </w:rPr>
        <w:t xml:space="preserve">is a </w:t>
      </w:r>
      <w:r>
        <w:rPr>
          <w:rFonts w:ascii="Arial" w:hAnsi="Arial" w:cs="Arial"/>
        </w:rPr>
        <w:t xml:space="preserve">legacy issue </w:t>
      </w:r>
      <w:del w:id="18" w:author="William Schmidt" w:date="2024-05-01T16:26:00Z" w16du:dateUtc="2024-05-01T21:26:00Z">
        <w:r w:rsidDel="00B57BD9">
          <w:rPr>
            <w:rFonts w:ascii="Arial" w:hAnsi="Arial" w:cs="Arial"/>
          </w:rPr>
          <w:delText xml:space="preserve">to </w:delText>
        </w:r>
        <w:r w:rsidR="00A66A97" w:rsidDel="00B57BD9">
          <w:rPr>
            <w:rFonts w:ascii="Arial" w:hAnsi="Arial" w:cs="Arial"/>
          </w:rPr>
          <w:delText>consider as</w:delText>
        </w:r>
      </w:del>
      <w:ins w:id="19" w:author="William Schmidt" w:date="2024-05-01T16:26:00Z" w16du:dateUtc="2024-05-01T21:26:00Z">
        <w:r w:rsidR="00B57BD9">
          <w:rPr>
            <w:rFonts w:ascii="Arial" w:hAnsi="Arial" w:cs="Arial"/>
          </w:rPr>
          <w:t>that remains as</w:t>
        </w:r>
      </w:ins>
      <w:r w:rsidR="00A66A97">
        <w:rPr>
          <w:rFonts w:ascii="Arial" w:hAnsi="Arial" w:cs="Arial"/>
        </w:rPr>
        <w:t xml:space="preserve"> well</w:t>
      </w:r>
      <w:r w:rsidR="00983FBF">
        <w:rPr>
          <w:rFonts w:ascii="Arial" w:hAnsi="Arial" w:cs="Arial"/>
        </w:rPr>
        <w:t>:</w:t>
      </w:r>
    </w:p>
    <w:p w14:paraId="18F2753E" w14:textId="77777777" w:rsidR="00A66A97" w:rsidRDefault="00A66A97" w:rsidP="00A66A97">
      <w:pPr>
        <w:pStyle w:val="NoSpacing"/>
        <w:rPr>
          <w:rFonts w:ascii="Arial" w:hAnsi="Arial" w:cs="Arial"/>
        </w:rPr>
      </w:pPr>
    </w:p>
    <w:p w14:paraId="487F29B7" w14:textId="257EF273" w:rsidR="00791F3A" w:rsidRPr="008B0049" w:rsidRDefault="00791F3A" w:rsidP="00A66A97">
      <w:pPr>
        <w:pStyle w:val="NoSpacing"/>
        <w:numPr>
          <w:ilvl w:val="0"/>
          <w:numId w:val="9"/>
        </w:numPr>
        <w:rPr>
          <w:ins w:id="20" w:author="William Schmidt" w:date="2024-05-01T16:47:00Z" w16du:dateUtc="2024-05-01T21:47:00Z"/>
          <w:sz w:val="24"/>
          <w:szCs w:val="24"/>
          <w:rPrChange w:id="21" w:author="William Schmidt" w:date="2024-05-01T16:47:00Z" w16du:dateUtc="2024-05-01T21:47:00Z">
            <w:rPr>
              <w:ins w:id="22" w:author="William Schmidt" w:date="2024-05-01T16:47:00Z" w16du:dateUtc="2024-05-01T21:47:00Z"/>
              <w:rFonts w:ascii="Arial" w:hAnsi="Arial" w:cs="Arial"/>
            </w:rPr>
          </w:rPrChange>
        </w:rPr>
      </w:pPr>
      <w:r>
        <w:rPr>
          <w:rFonts w:ascii="Arial" w:hAnsi="Arial" w:cs="Arial"/>
        </w:rPr>
        <w:t xml:space="preserve">To use the legacy Switch Matrix board and encoders (ala </w:t>
      </w:r>
      <w:ins w:id="23" w:author="William Schmidt" w:date="2024-05-01T16:26:00Z" w16du:dateUtc="2024-05-01T21:26:00Z">
        <w:r w:rsidR="00B57BD9">
          <w:rPr>
            <w:rFonts w:ascii="Arial" w:hAnsi="Arial" w:cs="Arial"/>
          </w:rPr>
          <w:t xml:space="preserve">the </w:t>
        </w:r>
      </w:ins>
      <w:r>
        <w:rPr>
          <w:rFonts w:ascii="Arial" w:hAnsi="Arial" w:cs="Arial"/>
        </w:rPr>
        <w:t xml:space="preserve">V010/V011 boards), </w:t>
      </w:r>
      <w:r w:rsidRPr="005062BC">
        <w:rPr>
          <w:rFonts w:ascii="Arial" w:hAnsi="Arial" w:cs="Arial"/>
        </w:rPr>
        <w:t xml:space="preserve">one jumper </w:t>
      </w:r>
      <w:ins w:id="24" w:author="William Schmidt" w:date="2024-05-01T16:27:00Z" w16du:dateUtc="2024-05-01T21:27:00Z">
        <w:r w:rsidR="00B57BD9">
          <w:rPr>
            <w:rFonts w:ascii="Arial" w:hAnsi="Arial" w:cs="Arial"/>
          </w:rPr>
          <w:t xml:space="preserve">wire </w:t>
        </w:r>
      </w:ins>
      <w:r w:rsidRPr="005062BC">
        <w:rPr>
          <w:rFonts w:ascii="Arial" w:hAnsi="Arial" w:cs="Arial"/>
        </w:rPr>
        <w:t>needs to be installed to connect PIN 9 of the front panel/ Encoder connector on the MAIN board to PIN 39 of the Teensy (do that on the bottom).</w:t>
      </w:r>
      <w:r>
        <w:rPr>
          <w:rFonts w:ascii="Arial" w:hAnsi="Arial" w:cs="Arial"/>
        </w:rPr>
        <w:t xml:space="preserve">  If you are using the new </w:t>
      </w:r>
      <w:r w:rsidR="00FE6FC5">
        <w:rPr>
          <w:rFonts w:ascii="Arial" w:hAnsi="Arial" w:cs="Arial"/>
        </w:rPr>
        <w:t xml:space="preserve">K9HZ </w:t>
      </w:r>
      <w:r>
        <w:rPr>
          <w:rFonts w:ascii="Arial" w:hAnsi="Arial" w:cs="Arial"/>
        </w:rPr>
        <w:t>Front Panel boards and connections, this jumper is not needed.</w:t>
      </w:r>
    </w:p>
    <w:p w14:paraId="6663D3C3" w14:textId="77777777" w:rsidR="008B0049" w:rsidRDefault="008B0049" w:rsidP="008B0049">
      <w:pPr>
        <w:pStyle w:val="NoSpacing"/>
        <w:ind w:left="720"/>
        <w:rPr>
          <w:ins w:id="25" w:author="William Schmidt" w:date="2024-05-01T16:47:00Z" w16du:dateUtc="2024-05-01T21:47:00Z"/>
          <w:rFonts w:ascii="Arial" w:hAnsi="Arial" w:cs="Arial"/>
        </w:rPr>
      </w:pPr>
    </w:p>
    <w:p w14:paraId="72F25102" w14:textId="77777777" w:rsidR="008B0049" w:rsidRDefault="008B0049" w:rsidP="008B0049">
      <w:pPr>
        <w:pStyle w:val="NoSpacing"/>
        <w:ind w:left="720"/>
        <w:rPr>
          <w:ins w:id="26" w:author="William Schmidt" w:date="2024-05-01T16:47:00Z" w16du:dateUtc="2024-05-01T21:47:00Z"/>
          <w:rFonts w:ascii="Arial" w:hAnsi="Arial" w:cs="Arial"/>
        </w:rPr>
      </w:pPr>
    </w:p>
    <w:p w14:paraId="6CDDF77C" w14:textId="77777777" w:rsidR="008B0049" w:rsidRDefault="008B0049" w:rsidP="008B0049">
      <w:pPr>
        <w:pStyle w:val="NoSpacing"/>
        <w:ind w:left="720"/>
        <w:rPr>
          <w:sz w:val="24"/>
          <w:szCs w:val="24"/>
        </w:rPr>
        <w:pPrChange w:id="27" w:author="William Schmidt" w:date="2024-05-01T16:47:00Z" w16du:dateUtc="2024-05-01T21:47:00Z">
          <w:pPr>
            <w:pStyle w:val="NoSpacing"/>
            <w:numPr>
              <w:numId w:val="9"/>
            </w:numPr>
            <w:ind w:left="720" w:hanging="360"/>
          </w:pPr>
        </w:pPrChange>
      </w:pPr>
    </w:p>
    <w:p w14:paraId="3CFA6BD1" w14:textId="77777777" w:rsidR="00BD197F" w:rsidRDefault="00BD197F" w:rsidP="009B6B6B">
      <w:pPr>
        <w:pStyle w:val="NoSpacing"/>
        <w:rPr>
          <w:sz w:val="24"/>
          <w:szCs w:val="24"/>
        </w:rPr>
      </w:pPr>
    </w:p>
    <w:p w14:paraId="47E4F514" w14:textId="6F5AEED6" w:rsidR="003F266A" w:rsidRPr="003F266A" w:rsidRDefault="003F266A" w:rsidP="009B6B6B">
      <w:pPr>
        <w:pStyle w:val="NoSpacing"/>
        <w:rPr>
          <w:b/>
          <w:bCs/>
          <w:sz w:val="24"/>
          <w:szCs w:val="24"/>
        </w:rPr>
      </w:pPr>
      <w:r w:rsidRPr="003F266A">
        <w:rPr>
          <w:b/>
          <w:bCs/>
          <w:sz w:val="24"/>
          <w:szCs w:val="24"/>
        </w:rPr>
        <w:lastRenderedPageBreak/>
        <w:t>Inventory</w:t>
      </w:r>
      <w:r>
        <w:rPr>
          <w:b/>
          <w:bCs/>
          <w:sz w:val="24"/>
          <w:szCs w:val="24"/>
        </w:rPr>
        <w:t xml:space="preserve"> and Prework</w:t>
      </w:r>
    </w:p>
    <w:p w14:paraId="4BC5744A" w14:textId="23706AAA" w:rsidR="000B3674" w:rsidRDefault="000B3674" w:rsidP="000B3674">
      <w:pPr>
        <w:pStyle w:val="NoSpacing"/>
        <w:jc w:val="center"/>
        <w:rPr>
          <w:b/>
          <w:bCs/>
          <w:sz w:val="24"/>
          <w:szCs w:val="24"/>
        </w:rPr>
      </w:pPr>
    </w:p>
    <w:p w14:paraId="0015FAD1" w14:textId="69E06C35" w:rsidR="00FE6FC5" w:rsidRDefault="006E147D" w:rsidP="000B3674">
      <w:pPr>
        <w:rPr>
          <w:sz w:val="24"/>
          <w:szCs w:val="24"/>
        </w:rPr>
      </w:pPr>
      <w:r>
        <w:rPr>
          <w:sz w:val="24"/>
          <w:szCs w:val="24"/>
        </w:rPr>
        <w:t>Before you begin,</w:t>
      </w:r>
      <w:r w:rsidR="00F60F83">
        <w:rPr>
          <w:sz w:val="24"/>
          <w:szCs w:val="24"/>
        </w:rPr>
        <w:t xml:space="preserve"> </w:t>
      </w:r>
      <w:r>
        <w:rPr>
          <w:sz w:val="24"/>
          <w:szCs w:val="24"/>
        </w:rPr>
        <w:t xml:space="preserve">inventory your parts against the latest </w:t>
      </w:r>
      <w:r w:rsidR="00983FBF">
        <w:rPr>
          <w:sz w:val="24"/>
          <w:szCs w:val="24"/>
        </w:rPr>
        <w:t xml:space="preserve">V012 </w:t>
      </w:r>
      <w:r>
        <w:rPr>
          <w:sz w:val="24"/>
          <w:szCs w:val="24"/>
        </w:rPr>
        <w:t>BOM to make sure you have everything you need to complete the</w:t>
      </w:r>
      <w:r w:rsidR="00154957">
        <w:rPr>
          <w:sz w:val="24"/>
          <w:szCs w:val="24"/>
        </w:rPr>
        <w:t xml:space="preserve"> </w:t>
      </w:r>
      <w:r w:rsidR="008C527A" w:rsidRPr="008C527A">
        <w:rPr>
          <w:sz w:val="24"/>
          <w:szCs w:val="24"/>
        </w:rPr>
        <w:t>MAIN</w:t>
      </w:r>
      <w:r w:rsidR="00154957" w:rsidRPr="008C527A">
        <w:rPr>
          <w:sz w:val="24"/>
          <w:szCs w:val="24"/>
        </w:rPr>
        <w:t xml:space="preserve"> </w:t>
      </w:r>
      <w:r w:rsidR="008C527A" w:rsidRPr="008C527A">
        <w:rPr>
          <w:sz w:val="24"/>
          <w:szCs w:val="24"/>
        </w:rPr>
        <w:t>b</w:t>
      </w:r>
      <w:r w:rsidR="00154957" w:rsidRPr="008C527A">
        <w:rPr>
          <w:sz w:val="24"/>
          <w:szCs w:val="24"/>
        </w:rPr>
        <w:t>oard</w:t>
      </w:r>
      <w:r w:rsidR="00F85545">
        <w:rPr>
          <w:sz w:val="24"/>
          <w:szCs w:val="24"/>
        </w:rPr>
        <w:t>,</w:t>
      </w:r>
      <w:r w:rsidR="00983FBF">
        <w:rPr>
          <w:sz w:val="24"/>
          <w:szCs w:val="24"/>
        </w:rPr>
        <w:t xml:space="preserve"> including </w:t>
      </w:r>
      <w:del w:id="28" w:author="William Schmidt" w:date="2024-05-01T16:29:00Z" w16du:dateUtc="2024-05-01T21:29:00Z">
        <w:r w:rsidR="00F85545" w:rsidDel="00B57BD9">
          <w:rPr>
            <w:sz w:val="24"/>
            <w:szCs w:val="24"/>
          </w:rPr>
          <w:delText xml:space="preserve">the </w:delText>
        </w:r>
      </w:del>
      <w:ins w:id="29" w:author="William Schmidt" w:date="2024-05-01T16:29:00Z" w16du:dateUtc="2024-05-01T21:29:00Z">
        <w:r w:rsidR="00B57BD9">
          <w:rPr>
            <w:sz w:val="24"/>
            <w:szCs w:val="24"/>
          </w:rPr>
          <w:t>a</w:t>
        </w:r>
        <w:r w:rsidR="00B57BD9">
          <w:rPr>
            <w:sz w:val="24"/>
            <w:szCs w:val="24"/>
          </w:rPr>
          <w:t xml:space="preserve"> </w:t>
        </w:r>
      </w:ins>
      <w:r w:rsidR="00F85545">
        <w:rPr>
          <w:sz w:val="24"/>
          <w:szCs w:val="24"/>
        </w:rPr>
        <w:t>Teensy Audio Hat</w:t>
      </w:r>
      <w:ins w:id="30" w:author="William Schmidt" w:date="2024-05-01T16:30:00Z" w16du:dateUtc="2024-05-01T21:30:00Z">
        <w:r w:rsidR="00B57BD9">
          <w:rPr>
            <w:sz w:val="24"/>
            <w:szCs w:val="24"/>
          </w:rPr>
          <w:t xml:space="preserve"> </w:t>
        </w:r>
      </w:ins>
      <w:del w:id="31" w:author="William Schmidt" w:date="2024-05-01T16:30:00Z" w16du:dateUtc="2024-05-01T21:30:00Z">
        <w:r w:rsidR="00F85545" w:rsidDel="00B57BD9">
          <w:rPr>
            <w:sz w:val="24"/>
            <w:szCs w:val="24"/>
          </w:rPr>
          <w:delText xml:space="preserve">, </w:delText>
        </w:r>
      </w:del>
      <w:r w:rsidR="00F85545">
        <w:rPr>
          <w:sz w:val="24"/>
          <w:szCs w:val="24"/>
        </w:rPr>
        <w:t>and the Teensy Audio Hat offset board</w:t>
      </w:r>
      <w:ins w:id="32" w:author="William Schmidt" w:date="2024-05-01T16:30:00Z" w16du:dateUtc="2024-05-01T21:30:00Z">
        <w:r w:rsidR="00B57BD9">
          <w:rPr>
            <w:sz w:val="24"/>
            <w:szCs w:val="24"/>
          </w:rPr>
          <w:t xml:space="preserve"> (</w:t>
        </w:r>
      </w:ins>
      <w:del w:id="33" w:author="William Schmidt" w:date="2024-05-01T16:30:00Z" w16du:dateUtc="2024-05-01T21:30:00Z">
        <w:r w:rsidR="00F85545" w:rsidDel="00B57BD9">
          <w:rPr>
            <w:sz w:val="24"/>
            <w:szCs w:val="24"/>
          </w:rPr>
          <w:delText xml:space="preserve">. </w:delText>
        </w:r>
      </w:del>
      <w:ins w:id="34" w:author="William Schmidt" w:date="2024-05-01T16:30:00Z" w16du:dateUtc="2024-05-01T21:30:00Z">
        <w:r w:rsidR="00B57BD9">
          <w:rPr>
            <w:sz w:val="24"/>
            <w:szCs w:val="24"/>
          </w:rPr>
          <w:t>s</w:t>
        </w:r>
      </w:ins>
      <w:del w:id="35" w:author="William Schmidt" w:date="2024-05-01T16:30:00Z" w16du:dateUtc="2024-05-01T21:30:00Z">
        <w:r w:rsidR="00F85545" w:rsidDel="00B57BD9">
          <w:rPr>
            <w:sz w:val="24"/>
            <w:szCs w:val="24"/>
          </w:rPr>
          <w:delText>S</w:delText>
        </w:r>
      </w:del>
      <w:r w:rsidR="00F85545">
        <w:rPr>
          <w:sz w:val="24"/>
          <w:szCs w:val="24"/>
        </w:rPr>
        <w:t>ee Figure 1</w:t>
      </w:r>
      <w:ins w:id="36" w:author="William Schmidt" w:date="2024-05-01T16:30:00Z" w16du:dateUtc="2024-05-01T21:30:00Z">
        <w:r w:rsidR="00B57BD9">
          <w:rPr>
            <w:sz w:val="24"/>
            <w:szCs w:val="24"/>
          </w:rPr>
          <w:t xml:space="preserve">). </w:t>
        </w:r>
      </w:ins>
      <w:del w:id="37" w:author="William Schmidt" w:date="2024-05-01T16:30:00Z" w16du:dateUtc="2024-05-01T21:30:00Z">
        <w:r w:rsidRPr="008C527A" w:rsidDel="00B57BD9">
          <w:rPr>
            <w:sz w:val="24"/>
            <w:szCs w:val="24"/>
          </w:rPr>
          <w:delText>.</w:delText>
        </w:r>
      </w:del>
      <w:r>
        <w:rPr>
          <w:sz w:val="24"/>
          <w:szCs w:val="24"/>
        </w:rPr>
        <w:t xml:space="preserve">  </w:t>
      </w:r>
      <w:r w:rsidR="00D07DE7">
        <w:rPr>
          <w:sz w:val="24"/>
          <w:szCs w:val="24"/>
        </w:rPr>
        <w:t xml:space="preserve">The complete BOM is </w:t>
      </w:r>
      <w:r w:rsidR="00AB4406">
        <w:rPr>
          <w:sz w:val="24"/>
          <w:szCs w:val="24"/>
        </w:rPr>
        <w:t xml:space="preserve">available on the GITHUB at:  </w:t>
      </w:r>
      <w:ins w:id="38" w:author="William Schmidt" w:date="2024-05-01T16:34:00Z" w16du:dateUtc="2024-05-01T21:34:00Z">
        <w:r w:rsidR="00D80B80" w:rsidRPr="00D80B80">
          <w:fldChar w:fldCharType="begin"/>
        </w:r>
        <w:r w:rsidR="00D80B80" w:rsidRPr="00D80B80">
          <w:instrText>HYPERLINK "https://github.com/DRWJSCHMIDT/T41/tree/main/T41_V012_Files_01-15-24/T41_V012_BOMs"</w:instrText>
        </w:r>
        <w:r w:rsidR="00D80B80" w:rsidRPr="00D80B80">
          <w:fldChar w:fldCharType="separate"/>
        </w:r>
        <w:r w:rsidR="00D80B80" w:rsidRPr="00D80B80">
          <w:rPr>
            <w:color w:val="0000FF"/>
            <w:u w:val="single"/>
          </w:rPr>
          <w:t>T41/T41_V012_Files_01-15-24/T41_V012_BOMs at main · DRWJSCHMIDT/T41 · GitHub</w:t>
        </w:r>
        <w:r w:rsidR="00D80B80" w:rsidRPr="00D80B80">
          <w:fldChar w:fldCharType="end"/>
        </w:r>
      </w:ins>
    </w:p>
    <w:p w14:paraId="280848F7" w14:textId="5A6A9394" w:rsidR="00FE6FC5" w:rsidRDefault="00FE6FC5" w:rsidP="00FE6FC5">
      <w:pPr>
        <w:rPr>
          <w:b/>
          <w:bCs/>
          <w:sz w:val="24"/>
          <w:szCs w:val="24"/>
        </w:rPr>
      </w:pPr>
      <w:r>
        <w:rPr>
          <w:b/>
          <w:bCs/>
          <w:sz w:val="24"/>
          <w:szCs w:val="24"/>
        </w:rPr>
        <w:t>Optional hardware to consider when assembling the Main board.</w:t>
      </w:r>
    </w:p>
    <w:p w14:paraId="60E3E952" w14:textId="3C257EE8" w:rsidR="00FE6FC5" w:rsidRDefault="00FE6FC5" w:rsidP="00FE6FC5">
      <w:pPr>
        <w:rPr>
          <w:sz w:val="24"/>
          <w:szCs w:val="24"/>
        </w:rPr>
      </w:pPr>
      <w:r>
        <w:rPr>
          <w:sz w:val="24"/>
          <w:szCs w:val="24"/>
        </w:rPr>
        <w:t xml:space="preserve">There are a set of options that can be selected and added to the Main board either during the initial build, or later as needed to provide enhanced hardware functionalities.  In its simplest form, the Main board is 100% compatible with previous versions of the T41 hardware.  However, with a few low-cost components, the hardware configuration can support an add-on “scanned” (i.e. using a </w:t>
      </w:r>
      <w:ins w:id="39" w:author="William Schmidt" w:date="2024-05-01T16:43:00Z" w16du:dateUtc="2024-05-01T21:43:00Z">
        <w:r w:rsidR="00527058">
          <w:rPr>
            <w:sz w:val="24"/>
            <w:szCs w:val="24"/>
          </w:rPr>
          <w:t>MCP</w:t>
        </w:r>
      </w:ins>
      <w:r>
        <w:rPr>
          <w:sz w:val="24"/>
          <w:szCs w:val="24"/>
        </w:rPr>
        <w:t>23017 MUX instead of an analog pin) switch matrix and encoder “front panel” module, an accessory connector for built in advanced diagnostics and testing, and a start-up/ shut-down module that can run user specific code in the Teensy during radio start-up and shut-down.</w:t>
      </w:r>
    </w:p>
    <w:p w14:paraId="227AD478" w14:textId="1BE3896C" w:rsidR="00FE6FC5" w:rsidRDefault="00FE6FC5" w:rsidP="00FE6FC5">
      <w:pPr>
        <w:rPr>
          <w:sz w:val="24"/>
          <w:szCs w:val="24"/>
        </w:rPr>
      </w:pPr>
      <w:r>
        <w:rPr>
          <w:sz w:val="24"/>
          <w:szCs w:val="24"/>
        </w:rPr>
        <w:t>Please read the following paragraphs</w:t>
      </w:r>
      <w:ins w:id="40" w:author="William Schmidt" w:date="2024-05-01T16:35:00Z" w16du:dateUtc="2024-05-01T21:35:00Z">
        <w:r w:rsidR="00D80B80">
          <w:rPr>
            <w:sz w:val="24"/>
            <w:szCs w:val="24"/>
          </w:rPr>
          <w:t xml:space="preserve"> and </w:t>
        </w:r>
      </w:ins>
      <w:del w:id="41" w:author="William Schmidt" w:date="2024-05-01T16:35:00Z" w16du:dateUtc="2024-05-01T21:35:00Z">
        <w:r w:rsidDel="00D80B80">
          <w:rPr>
            <w:sz w:val="24"/>
            <w:szCs w:val="24"/>
          </w:rPr>
          <w:delText xml:space="preserve">… </w:delText>
        </w:r>
      </w:del>
      <w:r>
        <w:rPr>
          <w:sz w:val="24"/>
          <w:szCs w:val="24"/>
        </w:rPr>
        <w:t xml:space="preserve">select the options you want to customize your T41 in advance of warming up your soldering iron. </w:t>
      </w:r>
    </w:p>
    <w:p w14:paraId="5D35C5BA" w14:textId="176F583A" w:rsidR="00FE6FC5" w:rsidRDefault="00FE6FC5" w:rsidP="00FE6FC5">
      <w:pPr>
        <w:rPr>
          <w:sz w:val="24"/>
          <w:szCs w:val="24"/>
        </w:rPr>
      </w:pPr>
      <w:r>
        <w:rPr>
          <w:b/>
          <w:bCs/>
          <w:sz w:val="24"/>
          <w:szCs w:val="24"/>
        </w:rPr>
        <w:t>OPTION</w:t>
      </w:r>
      <w:ins w:id="42" w:author="William Schmidt" w:date="2024-05-01T16:35:00Z" w16du:dateUtc="2024-05-01T21:35:00Z">
        <w:r w:rsidR="00D80B80">
          <w:rPr>
            <w:b/>
            <w:bCs/>
            <w:sz w:val="24"/>
            <w:szCs w:val="24"/>
          </w:rPr>
          <w:t xml:space="preserve"> 1</w:t>
        </w:r>
      </w:ins>
      <w:r>
        <w:rPr>
          <w:b/>
          <w:bCs/>
          <w:sz w:val="24"/>
          <w:szCs w:val="24"/>
        </w:rPr>
        <w:t>:</w:t>
      </w:r>
      <w:r>
        <w:rPr>
          <w:sz w:val="24"/>
          <w:szCs w:val="24"/>
        </w:rPr>
        <w:t xml:space="preserve">  A base built Main board supports the V010/V011 switch matrix and four encoders.  If you will use this configuration, populate the “front panel” and “encoder” locations with 2x5 pin male IDC connectors for the encoders, and connect the analog switch matrix board to pins 1 (GND), 9 (SW), and 10 (3.3V) of the front panel connector as was done on the V011 main board.   However, if you decide to add the scanned front panel module, leave the “encoder” 2x5 pin male header box connector off the board.  The front panel module will plug into the 2x5 pin male header box connector labeled “front panel”.  No other hardware changes are necessary.</w:t>
      </w:r>
    </w:p>
    <w:p w14:paraId="72EF4B02" w14:textId="1572F3E6" w:rsidR="00FE6FC5" w:rsidRDefault="00FE6FC5" w:rsidP="00FE6FC5">
      <w:pPr>
        <w:rPr>
          <w:sz w:val="24"/>
          <w:szCs w:val="24"/>
        </w:rPr>
      </w:pPr>
      <w:r>
        <w:rPr>
          <w:b/>
          <w:bCs/>
          <w:sz w:val="24"/>
          <w:szCs w:val="24"/>
        </w:rPr>
        <w:t>OPTION</w:t>
      </w:r>
      <w:ins w:id="43" w:author="William Schmidt" w:date="2024-05-01T16:37:00Z" w16du:dateUtc="2024-05-01T21:37:00Z">
        <w:r w:rsidR="00D80B80">
          <w:rPr>
            <w:b/>
            <w:bCs/>
            <w:sz w:val="24"/>
            <w:szCs w:val="24"/>
          </w:rPr>
          <w:t xml:space="preserve"> 2</w:t>
        </w:r>
      </w:ins>
      <w:r>
        <w:rPr>
          <w:b/>
          <w:bCs/>
          <w:sz w:val="24"/>
          <w:szCs w:val="24"/>
        </w:rPr>
        <w:t>:</w:t>
      </w:r>
      <w:r>
        <w:rPr>
          <w:sz w:val="24"/>
          <w:szCs w:val="24"/>
        </w:rPr>
        <w:t xml:space="preserve">  To prepare the main board for advanced diagnostics and testing, populate the </w:t>
      </w:r>
      <w:ins w:id="44" w:author="William Schmidt" w:date="2024-05-01T16:36:00Z" w16du:dateUtc="2024-05-01T21:36:00Z">
        <w:r w:rsidR="00D80B80">
          <w:rPr>
            <w:sz w:val="24"/>
            <w:szCs w:val="24"/>
          </w:rPr>
          <w:t>“</w:t>
        </w:r>
      </w:ins>
      <w:del w:id="45" w:author="William Schmidt" w:date="2024-05-01T16:36:00Z" w16du:dateUtc="2024-05-01T21:36:00Z">
        <w:r w:rsidDel="00D80B80">
          <w:rPr>
            <w:sz w:val="24"/>
            <w:szCs w:val="24"/>
          </w:rPr>
          <w:delText xml:space="preserve">Acc </w:delText>
        </w:r>
      </w:del>
      <w:ins w:id="46" w:author="William Schmidt" w:date="2024-05-01T16:36:00Z" w16du:dateUtc="2024-05-01T21:36:00Z">
        <w:r w:rsidR="00D80B80">
          <w:rPr>
            <w:sz w:val="24"/>
            <w:szCs w:val="24"/>
          </w:rPr>
          <w:t>A</w:t>
        </w:r>
        <w:r w:rsidR="00D80B80">
          <w:rPr>
            <w:sz w:val="24"/>
            <w:szCs w:val="24"/>
          </w:rPr>
          <w:t>CC”</w:t>
        </w:r>
        <w:r w:rsidR="00D80B80">
          <w:rPr>
            <w:sz w:val="24"/>
            <w:szCs w:val="24"/>
          </w:rPr>
          <w:t xml:space="preserve"> </w:t>
        </w:r>
      </w:ins>
      <w:r>
        <w:rPr>
          <w:sz w:val="24"/>
          <w:szCs w:val="24"/>
        </w:rPr>
        <w:t xml:space="preserve">connector with a 2x4 male header box connector, or </w:t>
      </w:r>
      <w:ins w:id="47" w:author="William Schmidt" w:date="2024-05-01T16:36:00Z" w16du:dateUtc="2024-05-01T21:36:00Z">
        <w:r w:rsidR="00D80B80">
          <w:rPr>
            <w:sz w:val="24"/>
            <w:szCs w:val="24"/>
          </w:rPr>
          <w:t xml:space="preserve">at least </w:t>
        </w:r>
      </w:ins>
      <w:r>
        <w:rPr>
          <w:sz w:val="24"/>
          <w:szCs w:val="24"/>
        </w:rPr>
        <w:t>a 2x4 row of male header pins.</w:t>
      </w:r>
    </w:p>
    <w:p w14:paraId="611D6EC8" w14:textId="58B94803" w:rsidR="00FE6FC5" w:rsidRDefault="00FE6FC5" w:rsidP="00FE6FC5">
      <w:pPr>
        <w:rPr>
          <w:sz w:val="24"/>
          <w:szCs w:val="24"/>
        </w:rPr>
      </w:pPr>
      <w:r>
        <w:rPr>
          <w:b/>
          <w:bCs/>
          <w:sz w:val="24"/>
          <w:szCs w:val="24"/>
        </w:rPr>
        <w:t>OPTION</w:t>
      </w:r>
      <w:ins w:id="48" w:author="William Schmidt" w:date="2024-05-01T16:37:00Z" w16du:dateUtc="2024-05-01T21:37:00Z">
        <w:r w:rsidR="00D80B80">
          <w:rPr>
            <w:b/>
            <w:bCs/>
            <w:sz w:val="24"/>
            <w:szCs w:val="24"/>
          </w:rPr>
          <w:t xml:space="preserve"> 3</w:t>
        </w:r>
      </w:ins>
      <w:r>
        <w:rPr>
          <w:b/>
          <w:bCs/>
          <w:sz w:val="24"/>
          <w:szCs w:val="24"/>
        </w:rPr>
        <w:t>:</w:t>
      </w:r>
      <w:r>
        <w:rPr>
          <w:sz w:val="24"/>
          <w:szCs w:val="24"/>
        </w:rPr>
        <w:t xml:space="preserve">  The on-off switch module is a clever way to electronically turn the T41 radio on and off with a FET.  Like the V010/V011 power supply board, the basic design provides reverse polarity protection.  It also incorporates a small ATTINY85 processor programmed to communicate with the Teensy such that when the off button is pressed, it tells the Teensy to execute a “shutdown” routine with user code (examples:  save selected parameters, last band and mode, volume, etc., custom shut down screen, stay active with screen saver, etc.).  When the Teensy has completed the shut</w:t>
      </w:r>
      <w:del w:id="49" w:author="William Schmidt" w:date="2024-05-01T16:37:00Z" w16du:dateUtc="2024-05-01T21:37:00Z">
        <w:r w:rsidDel="00D80B80">
          <w:rPr>
            <w:sz w:val="24"/>
            <w:szCs w:val="24"/>
          </w:rPr>
          <w:delText xml:space="preserve"> </w:delText>
        </w:r>
      </w:del>
      <w:r>
        <w:rPr>
          <w:sz w:val="24"/>
          <w:szCs w:val="24"/>
        </w:rPr>
        <w:t>down routine, it communicates back to the ATTINY85 to complete the shut down and turn the radio off.</w:t>
      </w:r>
    </w:p>
    <w:p w14:paraId="412FCD97" w14:textId="77777777" w:rsidR="00FE6FC5" w:rsidRDefault="00FE6FC5" w:rsidP="00FE6FC5">
      <w:pPr>
        <w:rPr>
          <w:sz w:val="24"/>
          <w:szCs w:val="24"/>
        </w:rPr>
      </w:pPr>
      <w:r>
        <w:rPr>
          <w:sz w:val="24"/>
          <w:szCs w:val="24"/>
        </w:rPr>
        <w:t xml:space="preserve">If you want to build the on-off module hardware in the red box on the V012.6 schematic, populate the main board with the thirteen parts shown in red on the BOM.  A pre-programmed </w:t>
      </w:r>
      <w:r>
        <w:rPr>
          <w:sz w:val="24"/>
          <w:szCs w:val="24"/>
        </w:rPr>
        <w:lastRenderedPageBreak/>
        <w:t>ATTINY85 was shipped with your V012 board sets.  If you don’t want to use this module, please populate the two parts shown in the blue box on the schematic and blue on the BOM to provide reverse polarity protection.</w:t>
      </w:r>
    </w:p>
    <w:p w14:paraId="61EEF903" w14:textId="334C47CA" w:rsidR="00FE6FC5" w:rsidRDefault="00FE6FC5" w:rsidP="00FE6FC5">
      <w:pPr>
        <w:rPr>
          <w:sz w:val="24"/>
          <w:szCs w:val="24"/>
        </w:rPr>
      </w:pPr>
      <w:r>
        <w:rPr>
          <w:b/>
          <w:bCs/>
          <w:sz w:val="24"/>
          <w:szCs w:val="24"/>
        </w:rPr>
        <w:t>OPTION</w:t>
      </w:r>
      <w:ins w:id="50" w:author="William Schmidt" w:date="2024-05-01T16:38:00Z" w16du:dateUtc="2024-05-01T21:38:00Z">
        <w:r w:rsidR="00D80B80">
          <w:rPr>
            <w:b/>
            <w:bCs/>
            <w:sz w:val="24"/>
            <w:szCs w:val="24"/>
          </w:rPr>
          <w:t xml:space="preserve"> 4</w:t>
        </w:r>
      </w:ins>
      <w:r>
        <w:rPr>
          <w:b/>
          <w:bCs/>
          <w:sz w:val="24"/>
          <w:szCs w:val="24"/>
        </w:rPr>
        <w:t>:</w:t>
      </w:r>
      <w:r>
        <w:rPr>
          <w:sz w:val="24"/>
          <w:szCs w:val="24"/>
        </w:rPr>
        <w:t xml:space="preserve"> The display voltage is now selectable between 3.3V or 5V by the placement of the jumper on J2.  </w:t>
      </w:r>
      <w:commentRangeStart w:id="51"/>
      <w:r>
        <w:rPr>
          <w:sz w:val="24"/>
          <w:szCs w:val="24"/>
        </w:rPr>
        <w:t>Make sure the voltage is selected properly before connecting the display or you may damage it.</w:t>
      </w:r>
      <w:commentRangeEnd w:id="51"/>
      <w:r>
        <w:rPr>
          <w:rStyle w:val="CommentReference"/>
          <w:kern w:val="2"/>
          <w14:ligatures w14:val="standardContextual"/>
        </w:rPr>
        <w:commentReference w:id="51"/>
      </w:r>
    </w:p>
    <w:p w14:paraId="27D3DC28" w14:textId="2B6CE93B" w:rsidR="00FE6FC5" w:rsidRDefault="00FE6FC5" w:rsidP="00FE6FC5">
      <w:pPr>
        <w:rPr>
          <w:sz w:val="24"/>
          <w:szCs w:val="24"/>
        </w:rPr>
      </w:pPr>
      <w:r>
        <w:rPr>
          <w:b/>
          <w:bCs/>
          <w:sz w:val="24"/>
          <w:szCs w:val="24"/>
        </w:rPr>
        <w:t>OPTION</w:t>
      </w:r>
      <w:ins w:id="52" w:author="William Schmidt" w:date="2024-05-01T16:38:00Z" w16du:dateUtc="2024-05-01T21:38:00Z">
        <w:r w:rsidR="00D80B80">
          <w:rPr>
            <w:b/>
            <w:bCs/>
            <w:sz w:val="24"/>
            <w:szCs w:val="24"/>
          </w:rPr>
          <w:t xml:space="preserve"> 5</w:t>
        </w:r>
      </w:ins>
      <w:r>
        <w:rPr>
          <w:b/>
          <w:bCs/>
          <w:sz w:val="24"/>
          <w:szCs w:val="24"/>
        </w:rPr>
        <w:t>:</w:t>
      </w:r>
      <w:r>
        <w:rPr>
          <w:sz w:val="24"/>
          <w:szCs w:val="24"/>
        </w:rPr>
        <w:t xml:space="preserve">  Note that on the V012 main board, three I2C </w:t>
      </w:r>
      <w:proofErr w:type="gramStart"/>
      <w:r>
        <w:rPr>
          <w:sz w:val="24"/>
          <w:szCs w:val="24"/>
        </w:rPr>
        <w:t>busses</w:t>
      </w:r>
      <w:proofErr w:type="gramEnd"/>
      <w:r>
        <w:rPr>
          <w:sz w:val="24"/>
          <w:szCs w:val="24"/>
        </w:rPr>
        <w:t xml:space="preserve"> are brought out for use by add on modules.  Buss “0” is available on pins 1 and 3 of the “rf control” connector, buss “1” is available on pins 5 and 7 of the “front panel” connector, and buss “2” is available on pins 5 and 7 of the “bands” connector.  While some functions of the T41 are controlled with these I2C </w:t>
      </w:r>
      <w:proofErr w:type="gramStart"/>
      <w:r>
        <w:rPr>
          <w:sz w:val="24"/>
          <w:szCs w:val="24"/>
        </w:rPr>
        <w:t>busses</w:t>
      </w:r>
      <w:proofErr w:type="gramEnd"/>
      <w:r>
        <w:rPr>
          <w:sz w:val="24"/>
          <w:szCs w:val="24"/>
        </w:rPr>
        <w:t>, there are plenty of unused addresses left for experimentation.</w:t>
      </w:r>
    </w:p>
    <w:p w14:paraId="05B1ABDF" w14:textId="261AFE2B" w:rsidR="00FE6FC5" w:rsidRDefault="00FE6FC5" w:rsidP="00FE6FC5">
      <w:pPr>
        <w:rPr>
          <w:ins w:id="53" w:author="William Schmidt" w:date="2024-05-01T16:40:00Z" w16du:dateUtc="2024-05-01T21:40:00Z"/>
          <w:sz w:val="24"/>
          <w:szCs w:val="24"/>
        </w:rPr>
      </w:pPr>
      <w:r>
        <w:rPr>
          <w:sz w:val="24"/>
          <w:szCs w:val="24"/>
        </w:rPr>
        <w:t>Two pins on the “bands” connector, pins 6 and 8 have been brought out for reading FOR and REF power when connected to a</w:t>
      </w:r>
      <w:ins w:id="54" w:author="William Schmidt" w:date="2024-05-01T16:39:00Z" w16du:dateUtc="2024-05-01T21:39:00Z">
        <w:r w:rsidR="00D80B80">
          <w:rPr>
            <w:sz w:val="24"/>
            <w:szCs w:val="24"/>
          </w:rPr>
          <w:t>n</w:t>
        </w:r>
      </w:ins>
      <w:del w:id="55" w:author="William Schmidt" w:date="2024-05-01T16:39:00Z" w16du:dateUtc="2024-05-01T21:39:00Z">
        <w:r w:rsidDel="00D80B80">
          <w:rPr>
            <w:sz w:val="24"/>
            <w:szCs w:val="24"/>
          </w:rPr>
          <w:delText>n</w:delText>
        </w:r>
      </w:del>
      <w:r>
        <w:rPr>
          <w:sz w:val="24"/>
          <w:szCs w:val="24"/>
        </w:rPr>
        <w:t xml:space="preserve"> inexpensive </w:t>
      </w:r>
      <w:commentRangeStart w:id="56"/>
      <w:r>
        <w:rPr>
          <w:sz w:val="24"/>
          <w:szCs w:val="24"/>
        </w:rPr>
        <w:t>line section</w:t>
      </w:r>
      <w:commentRangeEnd w:id="56"/>
      <w:ins w:id="57" w:author="William Schmidt" w:date="2024-05-01T16:39:00Z" w16du:dateUtc="2024-05-01T21:39:00Z">
        <w:r w:rsidR="00D80B80">
          <w:rPr>
            <w:sz w:val="24"/>
            <w:szCs w:val="24"/>
          </w:rPr>
          <w:t xml:space="preserve"> that you provide</w:t>
        </w:r>
      </w:ins>
      <w:r>
        <w:rPr>
          <w:rStyle w:val="CommentReference"/>
          <w:kern w:val="2"/>
          <w14:ligatures w14:val="standardContextual"/>
        </w:rPr>
        <w:commentReference w:id="56"/>
      </w:r>
      <w:r>
        <w:rPr>
          <w:sz w:val="24"/>
          <w:szCs w:val="24"/>
        </w:rPr>
        <w:t>.  If the front panel module option is used, all pins on the “encoders” connector can be repurposed for external modules and experimentation.</w:t>
      </w:r>
      <w:del w:id="58" w:author="William Schmidt" w:date="2024-05-01T16:40:00Z" w16du:dateUtc="2024-05-01T21:40:00Z">
        <w:r w:rsidDel="00D80B80">
          <w:rPr>
            <w:sz w:val="24"/>
            <w:szCs w:val="24"/>
          </w:rPr>
          <w:delText xml:space="preserve">  </w:delText>
        </w:r>
      </w:del>
    </w:p>
    <w:p w14:paraId="1956169B" w14:textId="77777777" w:rsidR="00D80B80" w:rsidRDefault="00D80B80" w:rsidP="00FE6FC5">
      <w:pPr>
        <w:rPr>
          <w:ins w:id="59" w:author="William Schmidt" w:date="2024-05-01T16:41:00Z" w16du:dateUtc="2024-05-01T21:41:00Z"/>
          <w:sz w:val="24"/>
          <w:szCs w:val="24"/>
        </w:rPr>
      </w:pPr>
      <w:ins w:id="60" w:author="William Schmidt" w:date="2024-05-01T16:40:00Z" w16du:dateUtc="2024-05-01T21:40:00Z">
        <w:r>
          <w:rPr>
            <w:sz w:val="24"/>
            <w:szCs w:val="24"/>
          </w:rPr>
          <w:t>A l</w:t>
        </w:r>
      </w:ins>
      <w:ins w:id="61" w:author="William Schmidt" w:date="2024-05-01T16:41:00Z" w16du:dateUtc="2024-05-01T21:41:00Z">
        <w:r>
          <w:rPr>
            <w:sz w:val="24"/>
            <w:szCs w:val="24"/>
          </w:rPr>
          <w:t xml:space="preserve">ist of the </w:t>
        </w:r>
      </w:ins>
      <w:ins w:id="62" w:author="William Schmidt" w:date="2024-05-01T16:40:00Z" w16du:dateUtc="2024-05-01T21:40:00Z">
        <w:r>
          <w:rPr>
            <w:sz w:val="24"/>
            <w:szCs w:val="24"/>
          </w:rPr>
          <w:t xml:space="preserve">I2C addresses used by the V012 boards </w:t>
        </w:r>
      </w:ins>
      <w:ins w:id="63" w:author="William Schmidt" w:date="2024-05-01T16:41:00Z" w16du:dateUtc="2024-05-01T21:41:00Z">
        <w:r>
          <w:rPr>
            <w:sz w:val="24"/>
            <w:szCs w:val="24"/>
          </w:rPr>
          <w:t>can be found here:</w:t>
        </w:r>
      </w:ins>
    </w:p>
    <w:p w14:paraId="63010E57" w14:textId="60B5F1FE" w:rsidR="00D80B80" w:rsidDel="00D80B80" w:rsidRDefault="00D80B80" w:rsidP="00FE6FC5">
      <w:pPr>
        <w:rPr>
          <w:del w:id="64" w:author="William Schmidt" w:date="2024-05-01T16:42:00Z" w16du:dateUtc="2024-05-01T21:42:00Z"/>
          <w:sz w:val="24"/>
          <w:szCs w:val="24"/>
        </w:rPr>
      </w:pPr>
      <w:ins w:id="65" w:author="William Schmidt" w:date="2024-05-01T16:40:00Z" w16du:dateUtc="2024-05-01T21:40:00Z">
        <w:r>
          <w:rPr>
            <w:sz w:val="24"/>
            <w:szCs w:val="24"/>
          </w:rPr>
          <w:t xml:space="preserve"> </w:t>
        </w:r>
      </w:ins>
      <w:ins w:id="66" w:author="William Schmidt" w:date="2024-05-01T16:41:00Z" w16du:dateUtc="2024-05-01T21:41:00Z">
        <w:r w:rsidRPr="00D80B80">
          <w:fldChar w:fldCharType="begin"/>
        </w:r>
        <w:r w:rsidRPr="00D80B80">
          <w:instrText>HYPERLINK "https://github.com/DRWJSCHMIDT/T41/blob/main/T41_V012_Files_01-15-24/T41_V012_Design_Documents/T41_V12.6_I2C_Assignments.xlsx"</w:instrText>
        </w:r>
        <w:r w:rsidRPr="00D80B80">
          <w:fldChar w:fldCharType="separate"/>
        </w:r>
        <w:r w:rsidRPr="00D80B80">
          <w:rPr>
            <w:color w:val="0000FF"/>
            <w:u w:val="single"/>
          </w:rPr>
          <w:t>T41/T41_V012_Files_01-15-24/T41_V012_Design_Documents/T41_V12.6_I2C_Assignments.xlsx at main · DRWJSCHMIDT/T41 · GitHub</w:t>
        </w:r>
        <w:r w:rsidRPr="00D80B80">
          <w:fldChar w:fldCharType="end"/>
        </w:r>
      </w:ins>
    </w:p>
    <w:p w14:paraId="3BC92106" w14:textId="77777777" w:rsidR="00FE6FC5" w:rsidRDefault="00FE6FC5" w:rsidP="000B3674">
      <w:pPr>
        <w:rPr>
          <w:sz w:val="24"/>
          <w:szCs w:val="24"/>
        </w:rPr>
      </w:pPr>
    </w:p>
    <w:p w14:paraId="0D06B6A8" w14:textId="43651241" w:rsidR="003F266A" w:rsidRPr="003F266A" w:rsidRDefault="003F266A" w:rsidP="00FE6FC5">
      <w:pPr>
        <w:keepNext/>
        <w:rPr>
          <w:b/>
          <w:bCs/>
          <w:sz w:val="24"/>
          <w:szCs w:val="24"/>
        </w:rPr>
      </w:pPr>
      <w:r w:rsidRPr="003F266A">
        <w:rPr>
          <w:b/>
          <w:bCs/>
          <w:sz w:val="24"/>
          <w:szCs w:val="24"/>
        </w:rPr>
        <w:t>Building the</w:t>
      </w:r>
      <w:r w:rsidR="00135051">
        <w:rPr>
          <w:b/>
          <w:bCs/>
          <w:sz w:val="24"/>
          <w:szCs w:val="24"/>
        </w:rPr>
        <w:t xml:space="preserve"> Boards</w:t>
      </w:r>
    </w:p>
    <w:p w14:paraId="749ECE05" w14:textId="4C7487B5" w:rsidR="00D215F9" w:rsidRPr="00D215F9" w:rsidRDefault="006E147D" w:rsidP="00D215F9">
      <w:pPr>
        <w:rPr>
          <w:sz w:val="24"/>
          <w:szCs w:val="24"/>
        </w:rPr>
      </w:pPr>
      <w:r w:rsidRPr="00D215F9">
        <w:rPr>
          <w:sz w:val="24"/>
          <w:szCs w:val="24"/>
        </w:rPr>
        <w:t>With a medium heat</w:t>
      </w:r>
      <w:r w:rsidR="00BA704D">
        <w:rPr>
          <w:sz w:val="24"/>
          <w:szCs w:val="24"/>
        </w:rPr>
        <w:t>, fine-tipped</w:t>
      </w:r>
      <w:r w:rsidRPr="00D215F9">
        <w:rPr>
          <w:sz w:val="24"/>
          <w:szCs w:val="24"/>
        </w:rPr>
        <w:t xml:space="preserve"> soldering iron (30-40W)</w:t>
      </w:r>
      <w:r w:rsidR="00D215F9" w:rsidRPr="00D215F9">
        <w:rPr>
          <w:sz w:val="24"/>
          <w:szCs w:val="24"/>
        </w:rPr>
        <w:t xml:space="preserve"> assemble the V012.6 Main board in the following sequence for best results.  It essentially amounts to mounting the smallest parts close to the board first.  Leave the larger parts </w:t>
      </w:r>
      <w:ins w:id="67" w:author="William Schmidt" w:date="2024-05-01T17:30:00Z" w16du:dateUtc="2024-05-01T22:30:00Z">
        <w:r w:rsidR="00474588">
          <w:rPr>
            <w:sz w:val="24"/>
            <w:szCs w:val="24"/>
          </w:rPr>
          <w:t>like Q1</w:t>
        </w:r>
      </w:ins>
      <w:ins w:id="68" w:author="William Schmidt" w:date="2024-05-01T17:31:00Z" w16du:dateUtc="2024-05-01T22:31:00Z">
        <w:r w:rsidR="00474588">
          <w:rPr>
            <w:sz w:val="24"/>
            <w:szCs w:val="24"/>
          </w:rPr>
          <w:t xml:space="preserve">, U1, and U3 </w:t>
        </w:r>
      </w:ins>
      <w:r w:rsidR="00D215F9" w:rsidRPr="00D215F9">
        <w:rPr>
          <w:sz w:val="24"/>
          <w:szCs w:val="24"/>
        </w:rPr>
        <w:t>until the end.</w:t>
      </w:r>
      <w:ins w:id="69" w:author="William Schmidt" w:date="2024-05-01T17:31:00Z" w16du:dateUtc="2024-05-01T22:31:00Z">
        <w:r w:rsidR="00474588">
          <w:rPr>
            <w:sz w:val="24"/>
            <w:szCs w:val="24"/>
          </w:rPr>
          <w:t xml:space="preserve">  Use the schematic a</w:t>
        </w:r>
      </w:ins>
      <w:ins w:id="70" w:author="William Schmidt" w:date="2024-05-01T17:32:00Z" w16du:dateUtc="2024-05-01T22:32:00Z">
        <w:r w:rsidR="00474588">
          <w:rPr>
            <w:sz w:val="24"/>
            <w:szCs w:val="24"/>
          </w:rPr>
          <w:t>nd the part designators on the board for part location.</w:t>
        </w:r>
      </w:ins>
    </w:p>
    <w:p w14:paraId="0B5282FE" w14:textId="18040F5C" w:rsidR="00D215F9" w:rsidRPr="00D215F9" w:rsidRDefault="00D215F9" w:rsidP="00D215F9">
      <w:pPr>
        <w:pStyle w:val="ListParagraph"/>
        <w:numPr>
          <w:ilvl w:val="0"/>
          <w:numId w:val="3"/>
        </w:numPr>
        <w:rPr>
          <w:sz w:val="24"/>
          <w:szCs w:val="24"/>
        </w:rPr>
      </w:pPr>
      <w:r w:rsidRPr="00D215F9">
        <w:rPr>
          <w:sz w:val="24"/>
          <w:szCs w:val="24"/>
        </w:rPr>
        <w:t xml:space="preserve">Mount </w:t>
      </w:r>
      <w:del w:id="71" w:author="William Schmidt" w:date="2024-05-01T17:02:00Z" w16du:dateUtc="2024-05-01T22:02:00Z">
        <w:r w:rsidRPr="00D215F9" w:rsidDel="006276DA">
          <w:rPr>
            <w:sz w:val="24"/>
            <w:szCs w:val="24"/>
          </w:rPr>
          <w:delText xml:space="preserve">all </w:delText>
        </w:r>
      </w:del>
      <w:ins w:id="72" w:author="William Schmidt" w:date="2024-05-01T17:02:00Z" w16du:dateUtc="2024-05-01T22:02:00Z">
        <w:r w:rsidR="006276DA">
          <w:rPr>
            <w:sz w:val="24"/>
            <w:szCs w:val="24"/>
          </w:rPr>
          <w:t xml:space="preserve">two </w:t>
        </w:r>
      </w:ins>
      <w:r w:rsidRPr="00D215F9">
        <w:rPr>
          <w:b/>
          <w:bCs/>
          <w:sz w:val="24"/>
          <w:szCs w:val="24"/>
        </w:rPr>
        <w:t>SMD</w:t>
      </w:r>
      <w:r w:rsidRPr="00D215F9">
        <w:rPr>
          <w:sz w:val="24"/>
          <w:szCs w:val="24"/>
        </w:rPr>
        <w:t xml:space="preserve"> parts</w:t>
      </w:r>
      <w:ins w:id="73" w:author="William Schmidt" w:date="2024-05-01T17:16:00Z" w16du:dateUtc="2024-05-01T22:16:00Z">
        <w:r w:rsidR="00972477">
          <w:rPr>
            <w:sz w:val="24"/>
            <w:szCs w:val="24"/>
          </w:rPr>
          <w:t xml:space="preserve"> (</w:t>
        </w:r>
        <w:r w:rsidR="00972477" w:rsidRPr="00972477">
          <w:rPr>
            <w:b/>
            <w:bCs/>
            <w:color w:val="00B0F0"/>
            <w:sz w:val="24"/>
            <w:szCs w:val="24"/>
            <w:rPrChange w:id="74" w:author="William Schmidt" w:date="2024-05-01T17:17:00Z" w16du:dateUtc="2024-05-01T22:17:00Z">
              <w:rPr>
                <w:sz w:val="24"/>
                <w:szCs w:val="24"/>
              </w:rPr>
            </w:rPrChange>
          </w:rPr>
          <w:t>D5</w:t>
        </w:r>
        <w:r w:rsidR="00972477">
          <w:rPr>
            <w:sz w:val="24"/>
            <w:szCs w:val="24"/>
          </w:rPr>
          <w:t xml:space="preserve"> and </w:t>
        </w:r>
        <w:r w:rsidR="00972477" w:rsidRPr="00972477">
          <w:rPr>
            <w:b/>
            <w:bCs/>
            <w:color w:val="00B0F0"/>
            <w:sz w:val="24"/>
            <w:szCs w:val="24"/>
            <w:rPrChange w:id="75" w:author="William Schmidt" w:date="2024-05-01T17:16:00Z" w16du:dateUtc="2024-05-01T22:16:00Z">
              <w:rPr>
                <w:sz w:val="24"/>
                <w:szCs w:val="24"/>
              </w:rPr>
            </w:rPrChange>
          </w:rPr>
          <w:t>R16</w:t>
        </w:r>
        <w:r w:rsidR="00972477">
          <w:rPr>
            <w:sz w:val="24"/>
            <w:szCs w:val="24"/>
          </w:rPr>
          <w:t>)</w:t>
        </w:r>
      </w:ins>
      <w:r w:rsidRPr="00D215F9">
        <w:rPr>
          <w:sz w:val="24"/>
          <w:szCs w:val="24"/>
        </w:rPr>
        <w:t xml:space="preserve"> on the backside of the board first</w:t>
      </w:r>
      <w:ins w:id="76" w:author="William Schmidt" w:date="2024-05-01T17:15:00Z" w16du:dateUtc="2024-05-01T22:15:00Z">
        <w:r w:rsidR="00972477">
          <w:rPr>
            <w:sz w:val="24"/>
            <w:szCs w:val="24"/>
          </w:rPr>
          <w:t xml:space="preserve"> </w:t>
        </w:r>
      </w:ins>
      <w:del w:id="77" w:author="William Schmidt" w:date="2024-05-01T17:15:00Z" w16du:dateUtc="2024-05-01T22:15:00Z">
        <w:r w:rsidRPr="00972477" w:rsidDel="00972477">
          <w:rPr>
            <w:b/>
            <w:bCs/>
            <w:sz w:val="24"/>
            <w:szCs w:val="24"/>
            <w:rPrChange w:id="78" w:author="William Schmidt" w:date="2024-05-01T17:17:00Z" w16du:dateUtc="2024-05-01T22:17:00Z">
              <w:rPr>
                <w:sz w:val="24"/>
                <w:szCs w:val="24"/>
              </w:rPr>
            </w:rPrChange>
          </w:rPr>
          <w:delText xml:space="preserve">.  There are </w:delText>
        </w:r>
      </w:del>
      <w:del w:id="79" w:author="William Schmidt" w:date="2024-05-01T17:03:00Z" w16du:dateUtc="2024-05-01T22:03:00Z">
        <w:r w:rsidRPr="00972477" w:rsidDel="006276DA">
          <w:rPr>
            <w:b/>
            <w:bCs/>
            <w:sz w:val="24"/>
            <w:szCs w:val="24"/>
            <w:rPrChange w:id="80" w:author="William Schmidt" w:date="2024-05-01T17:17:00Z" w16du:dateUtc="2024-05-01T22:17:00Z">
              <w:rPr>
                <w:sz w:val="24"/>
                <w:szCs w:val="24"/>
              </w:rPr>
            </w:rPrChange>
          </w:rPr>
          <w:delText xml:space="preserve">14 </w:delText>
        </w:r>
      </w:del>
      <w:del w:id="81" w:author="William Schmidt" w:date="2024-05-01T17:15:00Z" w16du:dateUtc="2024-05-01T22:15:00Z">
        <w:r w:rsidRPr="00972477" w:rsidDel="00972477">
          <w:rPr>
            <w:b/>
            <w:bCs/>
            <w:sz w:val="24"/>
            <w:szCs w:val="24"/>
            <w:rPrChange w:id="82" w:author="William Schmidt" w:date="2024-05-01T17:17:00Z" w16du:dateUtc="2024-05-01T22:17:00Z">
              <w:rPr>
                <w:sz w:val="24"/>
                <w:szCs w:val="24"/>
              </w:rPr>
            </w:rPrChange>
          </w:rPr>
          <w:delText>SMD parts on the backside</w:delText>
        </w:r>
      </w:del>
      <w:ins w:id="83" w:author="William Schmidt" w:date="2024-05-01T17:17:00Z" w16du:dateUtc="2024-05-01T22:17:00Z">
        <w:r w:rsidR="00972477" w:rsidRPr="00972477">
          <w:rPr>
            <w:b/>
            <w:bCs/>
            <w:sz w:val="24"/>
            <w:szCs w:val="24"/>
            <w:rPrChange w:id="84" w:author="William Schmidt" w:date="2024-05-01T17:17:00Z" w16du:dateUtc="2024-05-01T22:17:00Z">
              <w:rPr>
                <w:sz w:val="24"/>
                <w:szCs w:val="24"/>
              </w:rPr>
            </w:rPrChange>
          </w:rPr>
          <w:t>IF</w:t>
        </w:r>
        <w:r w:rsidR="00972477">
          <w:rPr>
            <w:sz w:val="24"/>
            <w:szCs w:val="24"/>
          </w:rPr>
          <w:t xml:space="preserve"> </w:t>
        </w:r>
      </w:ins>
      <w:ins w:id="85" w:author="William Schmidt" w:date="2024-05-01T17:03:00Z" w16du:dateUtc="2024-05-01T22:03:00Z">
        <w:r w:rsidR="006276DA">
          <w:rPr>
            <w:sz w:val="24"/>
            <w:szCs w:val="24"/>
          </w:rPr>
          <w:t xml:space="preserve">you </w:t>
        </w:r>
      </w:ins>
      <w:ins w:id="86" w:author="William Schmidt" w:date="2024-05-01T17:04:00Z" w16du:dateUtc="2024-05-01T22:04:00Z">
        <w:r w:rsidR="006276DA">
          <w:rPr>
            <w:sz w:val="24"/>
            <w:szCs w:val="24"/>
          </w:rPr>
          <w:t>have opted to use</w:t>
        </w:r>
      </w:ins>
      <w:ins w:id="87" w:author="William Schmidt" w:date="2024-05-01T17:15:00Z" w16du:dateUtc="2024-05-01T22:15:00Z">
        <w:r w:rsidR="00972477">
          <w:rPr>
            <w:sz w:val="24"/>
            <w:szCs w:val="24"/>
          </w:rPr>
          <w:t xml:space="preserve"> th</w:t>
        </w:r>
      </w:ins>
      <w:ins w:id="88" w:author="William Schmidt" w:date="2024-05-01T17:16:00Z" w16du:dateUtc="2024-05-01T22:16:00Z">
        <w:r w:rsidR="00972477">
          <w:rPr>
            <w:sz w:val="24"/>
            <w:szCs w:val="24"/>
          </w:rPr>
          <w:t>e reverse voltage protection</w:t>
        </w:r>
      </w:ins>
      <w:ins w:id="89" w:author="William Schmidt" w:date="2024-05-01T17:04:00Z" w16du:dateUtc="2024-05-01T22:04:00Z">
        <w:r w:rsidR="006276DA">
          <w:rPr>
            <w:sz w:val="24"/>
            <w:szCs w:val="24"/>
          </w:rPr>
          <w:t xml:space="preserve"> instead</w:t>
        </w:r>
      </w:ins>
      <w:del w:id="90" w:author="William Schmidt" w:date="2024-05-01T17:03:00Z" w16du:dateUtc="2024-05-01T22:03:00Z">
        <w:r w:rsidRPr="00D215F9" w:rsidDel="006276DA">
          <w:rPr>
            <w:sz w:val="24"/>
            <w:szCs w:val="24"/>
          </w:rPr>
          <w:delText>…</w:delText>
        </w:r>
      </w:del>
      <w:r w:rsidRPr="00D215F9">
        <w:rPr>
          <w:sz w:val="24"/>
          <w:szCs w:val="24"/>
        </w:rPr>
        <w:t xml:space="preserve"> </w:t>
      </w:r>
      <w:ins w:id="91" w:author="William Schmidt" w:date="2024-05-01T17:04:00Z" w16du:dateUtc="2024-05-01T22:04:00Z">
        <w:r w:rsidR="006276DA">
          <w:rPr>
            <w:sz w:val="24"/>
            <w:szCs w:val="24"/>
          </w:rPr>
          <w:t xml:space="preserve">of the clever soft on-off routines.  </w:t>
        </w:r>
      </w:ins>
      <w:del w:id="92" w:author="William Schmidt" w:date="2024-05-01T17:10:00Z" w16du:dateUtc="2024-05-01T22:10:00Z">
        <w:r w:rsidRPr="00D215F9" w:rsidDel="006276DA">
          <w:rPr>
            <w:sz w:val="24"/>
            <w:szCs w:val="24"/>
          </w:rPr>
          <w:delText xml:space="preserve">All </w:delText>
        </w:r>
      </w:del>
      <w:ins w:id="93" w:author="William Schmidt" w:date="2024-05-01T17:10:00Z" w16du:dateUtc="2024-05-01T22:10:00Z">
        <w:r w:rsidR="006276DA">
          <w:rPr>
            <w:sz w:val="24"/>
            <w:szCs w:val="24"/>
          </w:rPr>
          <w:t>Both</w:t>
        </w:r>
        <w:r w:rsidR="006276DA" w:rsidRPr="00D215F9">
          <w:rPr>
            <w:sz w:val="24"/>
            <w:szCs w:val="24"/>
          </w:rPr>
          <w:t xml:space="preserve"> </w:t>
        </w:r>
      </w:ins>
      <w:r w:rsidRPr="00D215F9">
        <w:rPr>
          <w:sz w:val="24"/>
          <w:szCs w:val="24"/>
        </w:rPr>
        <w:t>are clearly marked</w:t>
      </w:r>
      <w:ins w:id="94" w:author="William Schmidt" w:date="2024-05-01T17:05:00Z" w16du:dateUtc="2024-05-01T22:05:00Z">
        <w:r w:rsidR="006276DA">
          <w:rPr>
            <w:sz w:val="24"/>
            <w:szCs w:val="24"/>
          </w:rPr>
          <w:t xml:space="preserve"> as </w:t>
        </w:r>
      </w:ins>
      <w:ins w:id="95" w:author="William Schmidt" w:date="2024-05-01T17:06:00Z" w16du:dateUtc="2024-05-01T22:06:00Z">
        <w:r w:rsidR="006276DA" w:rsidRPr="006276DA">
          <w:rPr>
            <w:b/>
            <w:bCs/>
            <w:color w:val="00B0F0"/>
            <w:sz w:val="24"/>
            <w:szCs w:val="24"/>
            <w:rPrChange w:id="96" w:author="William Schmidt" w:date="2024-05-01T17:11:00Z" w16du:dateUtc="2024-05-01T22:11:00Z">
              <w:rPr>
                <w:sz w:val="24"/>
                <w:szCs w:val="24"/>
              </w:rPr>
            </w:rPrChange>
          </w:rPr>
          <w:t>D5</w:t>
        </w:r>
        <w:r w:rsidR="006276DA">
          <w:rPr>
            <w:sz w:val="24"/>
            <w:szCs w:val="24"/>
          </w:rPr>
          <w:t xml:space="preserve"> and </w:t>
        </w:r>
        <w:r w:rsidR="006276DA" w:rsidRPr="006276DA">
          <w:rPr>
            <w:b/>
            <w:bCs/>
            <w:color w:val="00B0F0"/>
            <w:sz w:val="24"/>
            <w:szCs w:val="24"/>
            <w:rPrChange w:id="97" w:author="William Schmidt" w:date="2024-05-01T17:11:00Z" w16du:dateUtc="2024-05-01T22:11:00Z">
              <w:rPr>
                <w:sz w:val="24"/>
                <w:szCs w:val="24"/>
              </w:rPr>
            </w:rPrChange>
          </w:rPr>
          <w:t>R16</w:t>
        </w:r>
      </w:ins>
      <w:r w:rsidRPr="00D215F9">
        <w:rPr>
          <w:sz w:val="24"/>
          <w:szCs w:val="24"/>
        </w:rPr>
        <w:t xml:space="preserve">.  </w:t>
      </w:r>
      <w:del w:id="98" w:author="William Schmidt" w:date="2024-05-01T17:11:00Z" w16du:dateUtc="2024-05-01T22:11:00Z">
        <w:r w:rsidRPr="00D215F9" w:rsidDel="006276DA">
          <w:rPr>
            <w:sz w:val="24"/>
            <w:szCs w:val="24"/>
          </w:rPr>
          <w:delText xml:space="preserve">Resistors and </w:delText>
        </w:r>
        <w:r w:rsidRPr="00D215F9" w:rsidDel="006276DA">
          <w:rPr>
            <w:color w:val="FF0000"/>
            <w:sz w:val="24"/>
            <w:szCs w:val="24"/>
          </w:rPr>
          <w:delText>R1</w:delText>
        </w:r>
        <w:r w:rsidRPr="00D215F9" w:rsidDel="006276DA">
          <w:rPr>
            <w:sz w:val="24"/>
            <w:szCs w:val="24"/>
          </w:rPr>
          <w:delText xml:space="preserve">, </w:delText>
        </w:r>
        <w:r w:rsidRPr="00D215F9" w:rsidDel="006276DA">
          <w:rPr>
            <w:color w:val="FF0000"/>
            <w:sz w:val="24"/>
            <w:szCs w:val="24"/>
          </w:rPr>
          <w:delText>R2</w:delText>
        </w:r>
        <w:r w:rsidRPr="00D215F9" w:rsidDel="006276DA">
          <w:rPr>
            <w:sz w:val="24"/>
            <w:szCs w:val="24"/>
          </w:rPr>
          <w:delText xml:space="preserve">, </w:delText>
        </w:r>
        <w:r w:rsidRPr="00D215F9" w:rsidDel="006276DA">
          <w:rPr>
            <w:color w:val="FF0000"/>
            <w:sz w:val="24"/>
            <w:szCs w:val="24"/>
          </w:rPr>
          <w:delText>R3</w:delText>
        </w:r>
        <w:r w:rsidRPr="00D215F9" w:rsidDel="006276DA">
          <w:rPr>
            <w:sz w:val="24"/>
            <w:szCs w:val="24"/>
          </w:rPr>
          <w:delText>, R4, R5, R8, R9, R14, R15, and R</w:delText>
        </w:r>
        <w:r w:rsidRPr="00D215F9" w:rsidDel="006276DA">
          <w:rPr>
            <w:color w:val="0070C0"/>
            <w:sz w:val="24"/>
            <w:szCs w:val="24"/>
          </w:rPr>
          <w:delText>16.</w:delText>
        </w:r>
        <w:r w:rsidRPr="00D215F9" w:rsidDel="006276DA">
          <w:rPr>
            <w:sz w:val="24"/>
            <w:szCs w:val="24"/>
          </w:rPr>
          <w:delText xml:space="preserve">  Capacitors </w:delText>
        </w:r>
        <w:r w:rsidRPr="00D215F9" w:rsidDel="006276DA">
          <w:rPr>
            <w:color w:val="FF0000"/>
            <w:sz w:val="24"/>
            <w:szCs w:val="24"/>
          </w:rPr>
          <w:delText>C4</w:delText>
        </w:r>
        <w:r w:rsidRPr="00D215F9" w:rsidDel="006276DA">
          <w:rPr>
            <w:sz w:val="24"/>
            <w:szCs w:val="24"/>
          </w:rPr>
          <w:delText xml:space="preserve">, </w:delText>
        </w:r>
        <w:r w:rsidRPr="00D215F9" w:rsidDel="006276DA">
          <w:rPr>
            <w:color w:val="FF0000"/>
            <w:sz w:val="24"/>
            <w:szCs w:val="24"/>
          </w:rPr>
          <w:delText>C5</w:delText>
        </w:r>
        <w:r w:rsidRPr="00D215F9" w:rsidDel="006276DA">
          <w:rPr>
            <w:sz w:val="24"/>
            <w:szCs w:val="24"/>
          </w:rPr>
          <w:delText xml:space="preserve">, and </w:delText>
        </w:r>
        <w:r w:rsidRPr="00D215F9" w:rsidDel="006276DA">
          <w:rPr>
            <w:color w:val="FF0000"/>
            <w:sz w:val="24"/>
            <w:szCs w:val="24"/>
          </w:rPr>
          <w:delText>C10</w:delText>
        </w:r>
        <w:r w:rsidRPr="00D215F9" w:rsidDel="006276DA">
          <w:rPr>
            <w:sz w:val="24"/>
            <w:szCs w:val="24"/>
          </w:rPr>
          <w:delText xml:space="preserve">.  Diode </w:delText>
        </w:r>
        <w:r w:rsidRPr="00D215F9" w:rsidDel="006276DA">
          <w:rPr>
            <w:color w:val="0070C0"/>
            <w:sz w:val="24"/>
            <w:szCs w:val="24"/>
          </w:rPr>
          <w:delText>D5</w:delText>
        </w:r>
        <w:r w:rsidRPr="00D215F9" w:rsidDel="006276DA">
          <w:rPr>
            <w:sz w:val="24"/>
            <w:szCs w:val="24"/>
          </w:rPr>
          <w:delText xml:space="preserve">.  </w:delText>
        </w:r>
      </w:del>
      <w:r w:rsidRPr="00D215F9">
        <w:rPr>
          <w:sz w:val="24"/>
          <w:szCs w:val="24"/>
        </w:rPr>
        <w:t xml:space="preserve">Remember… mount </w:t>
      </w:r>
      <w:r w:rsidRPr="00972477">
        <w:rPr>
          <w:sz w:val="24"/>
          <w:szCs w:val="24"/>
          <w:u w:val="single"/>
          <w:rPrChange w:id="99" w:author="William Schmidt" w:date="2024-05-01T17:17:00Z" w16du:dateUtc="2024-05-01T22:17:00Z">
            <w:rPr>
              <w:sz w:val="24"/>
              <w:szCs w:val="24"/>
            </w:rPr>
          </w:rPrChange>
        </w:rPr>
        <w:t xml:space="preserve">EITHER the </w:t>
      </w:r>
      <w:r w:rsidRPr="00972477">
        <w:rPr>
          <w:b/>
          <w:bCs/>
          <w:color w:val="00B0F0"/>
          <w:sz w:val="24"/>
          <w:szCs w:val="24"/>
          <w:u w:val="single"/>
          <w:rPrChange w:id="100" w:author="William Schmidt" w:date="2024-05-01T17:17:00Z" w16du:dateUtc="2024-05-01T22:17:00Z">
            <w:rPr>
              <w:b/>
              <w:bCs/>
              <w:color w:val="0070C0"/>
              <w:sz w:val="24"/>
              <w:szCs w:val="24"/>
            </w:rPr>
          </w:rPrChange>
        </w:rPr>
        <w:t>BLUE</w:t>
      </w:r>
      <w:r w:rsidRPr="00972477">
        <w:rPr>
          <w:sz w:val="24"/>
          <w:szCs w:val="24"/>
          <w:u w:val="single"/>
          <w:rPrChange w:id="101" w:author="William Schmidt" w:date="2024-05-01T17:17:00Z" w16du:dateUtc="2024-05-01T22:17:00Z">
            <w:rPr>
              <w:sz w:val="24"/>
              <w:szCs w:val="24"/>
            </w:rPr>
          </w:rPrChange>
        </w:rPr>
        <w:t xml:space="preserve"> parts or the </w:t>
      </w:r>
      <w:r w:rsidRPr="00972477">
        <w:rPr>
          <w:b/>
          <w:bCs/>
          <w:color w:val="FF0000"/>
          <w:sz w:val="24"/>
          <w:szCs w:val="24"/>
          <w:u w:val="single"/>
          <w:rPrChange w:id="102" w:author="William Schmidt" w:date="2024-05-01T17:17:00Z" w16du:dateUtc="2024-05-01T22:17:00Z">
            <w:rPr>
              <w:b/>
              <w:bCs/>
              <w:color w:val="FF0000"/>
              <w:sz w:val="24"/>
              <w:szCs w:val="24"/>
            </w:rPr>
          </w:rPrChange>
        </w:rPr>
        <w:t xml:space="preserve">RED </w:t>
      </w:r>
      <w:r w:rsidRPr="00972477">
        <w:rPr>
          <w:sz w:val="24"/>
          <w:szCs w:val="24"/>
          <w:u w:val="single"/>
          <w:rPrChange w:id="103" w:author="William Schmidt" w:date="2024-05-01T17:17:00Z" w16du:dateUtc="2024-05-01T22:17:00Z">
            <w:rPr>
              <w:sz w:val="24"/>
              <w:szCs w:val="24"/>
            </w:rPr>
          </w:rPrChange>
        </w:rPr>
        <w:t>parts but not both</w:t>
      </w:r>
      <w:r w:rsidRPr="00D215F9">
        <w:rPr>
          <w:sz w:val="24"/>
          <w:szCs w:val="24"/>
        </w:rPr>
        <w:t xml:space="preserve"> (</w:t>
      </w:r>
      <w:ins w:id="104" w:author="William Schmidt" w:date="2024-05-01T17:14:00Z" w16du:dateUtc="2024-05-01T22:14:00Z">
        <w:r w:rsidR="00972477" w:rsidRPr="00972477">
          <w:rPr>
            <w:b/>
            <w:bCs/>
            <w:color w:val="00B0F0"/>
            <w:sz w:val="24"/>
            <w:szCs w:val="24"/>
            <w:rPrChange w:id="105" w:author="William Schmidt" w:date="2024-05-01T17:14:00Z" w16du:dateUtc="2024-05-01T22:14:00Z">
              <w:rPr>
                <w:color w:val="0070C0"/>
                <w:sz w:val="24"/>
                <w:szCs w:val="24"/>
              </w:rPr>
            </w:rPrChange>
          </w:rPr>
          <w:t>BLUE</w:t>
        </w:r>
      </w:ins>
      <w:del w:id="106" w:author="William Schmidt" w:date="2024-05-01T17:14:00Z" w16du:dateUtc="2024-05-01T22:14:00Z">
        <w:r w:rsidRPr="00D215F9" w:rsidDel="00972477">
          <w:rPr>
            <w:color w:val="0070C0"/>
            <w:sz w:val="24"/>
            <w:szCs w:val="24"/>
          </w:rPr>
          <w:delText>blue</w:delText>
        </w:r>
      </w:del>
      <w:r w:rsidRPr="00D215F9">
        <w:rPr>
          <w:sz w:val="24"/>
          <w:szCs w:val="24"/>
        </w:rPr>
        <w:t xml:space="preserve"> </w:t>
      </w:r>
      <w:ins w:id="107" w:author="William Schmidt" w:date="2024-05-01T17:18:00Z" w16du:dateUtc="2024-05-01T22:18:00Z">
        <w:r w:rsidR="00972477">
          <w:rPr>
            <w:sz w:val="24"/>
            <w:szCs w:val="24"/>
          </w:rPr>
          <w:t xml:space="preserve">part designators here </w:t>
        </w:r>
      </w:ins>
      <w:del w:id="108" w:author="William Schmidt" w:date="2024-05-01T17:18:00Z" w16du:dateUtc="2024-05-01T22:18:00Z">
        <w:r w:rsidRPr="00D215F9" w:rsidDel="00972477">
          <w:rPr>
            <w:sz w:val="24"/>
            <w:szCs w:val="24"/>
          </w:rPr>
          <w:delText xml:space="preserve">is </w:delText>
        </w:r>
      </w:del>
      <w:ins w:id="109" w:author="William Schmidt" w:date="2024-05-01T17:18:00Z" w16du:dateUtc="2024-05-01T22:18:00Z">
        <w:r w:rsidR="00972477">
          <w:rPr>
            <w:sz w:val="24"/>
            <w:szCs w:val="24"/>
          </w:rPr>
          <w:t>are</w:t>
        </w:r>
        <w:r w:rsidR="00972477" w:rsidRPr="00D215F9">
          <w:rPr>
            <w:sz w:val="24"/>
            <w:szCs w:val="24"/>
          </w:rPr>
          <w:t xml:space="preserve"> </w:t>
        </w:r>
      </w:ins>
      <w:r w:rsidRPr="00D215F9">
        <w:rPr>
          <w:sz w:val="24"/>
          <w:szCs w:val="24"/>
        </w:rPr>
        <w:t xml:space="preserve">for just reverse polarity protection, </w:t>
      </w:r>
      <w:ins w:id="110" w:author="William Schmidt" w:date="2024-05-01T17:14:00Z" w16du:dateUtc="2024-05-01T22:14:00Z">
        <w:r w:rsidR="00972477">
          <w:rPr>
            <w:b/>
            <w:bCs/>
            <w:color w:val="FF0000"/>
            <w:sz w:val="24"/>
            <w:szCs w:val="24"/>
          </w:rPr>
          <w:t>RED</w:t>
        </w:r>
      </w:ins>
      <w:del w:id="111" w:author="William Schmidt" w:date="2024-05-01T17:14:00Z" w16du:dateUtc="2024-05-01T22:14:00Z">
        <w:r w:rsidRPr="00972477" w:rsidDel="00972477">
          <w:rPr>
            <w:b/>
            <w:bCs/>
            <w:color w:val="FF0000"/>
            <w:sz w:val="24"/>
            <w:szCs w:val="24"/>
            <w:rPrChange w:id="112" w:author="William Schmidt" w:date="2024-05-01T17:14:00Z" w16du:dateUtc="2024-05-01T22:14:00Z">
              <w:rPr>
                <w:color w:val="FF0000"/>
                <w:sz w:val="24"/>
                <w:szCs w:val="24"/>
              </w:rPr>
            </w:rPrChange>
          </w:rPr>
          <w:delText>red</w:delText>
        </w:r>
      </w:del>
      <w:r w:rsidRPr="00D215F9">
        <w:rPr>
          <w:sz w:val="24"/>
          <w:szCs w:val="24"/>
        </w:rPr>
        <w:t xml:space="preserve"> </w:t>
      </w:r>
      <w:del w:id="113" w:author="William Schmidt" w:date="2024-05-01T17:18:00Z" w16du:dateUtc="2024-05-01T22:18:00Z">
        <w:r w:rsidRPr="00D215F9" w:rsidDel="00972477">
          <w:rPr>
            <w:sz w:val="24"/>
            <w:szCs w:val="24"/>
          </w:rPr>
          <w:delText xml:space="preserve">is </w:delText>
        </w:r>
      </w:del>
      <w:ins w:id="114" w:author="William Schmidt" w:date="2024-05-01T17:18:00Z" w16du:dateUtc="2024-05-01T22:18:00Z">
        <w:r w:rsidR="00972477">
          <w:rPr>
            <w:sz w:val="24"/>
            <w:szCs w:val="24"/>
          </w:rPr>
          <w:t>are</w:t>
        </w:r>
        <w:r w:rsidR="00972477" w:rsidRPr="00D215F9">
          <w:rPr>
            <w:sz w:val="24"/>
            <w:szCs w:val="24"/>
          </w:rPr>
          <w:t xml:space="preserve"> </w:t>
        </w:r>
        <w:r w:rsidR="00972477">
          <w:rPr>
            <w:sz w:val="24"/>
            <w:szCs w:val="24"/>
          </w:rPr>
          <w:t xml:space="preserve">just </w:t>
        </w:r>
      </w:ins>
      <w:r w:rsidRPr="00D215F9">
        <w:rPr>
          <w:sz w:val="24"/>
          <w:szCs w:val="24"/>
        </w:rPr>
        <w:t>for</w:t>
      </w:r>
      <w:ins w:id="115" w:author="William Schmidt" w:date="2024-05-01T17:05:00Z" w16du:dateUtc="2024-05-01T22:05:00Z">
        <w:r w:rsidR="006276DA">
          <w:rPr>
            <w:sz w:val="24"/>
            <w:szCs w:val="24"/>
          </w:rPr>
          <w:t xml:space="preserve"> </w:t>
        </w:r>
      </w:ins>
      <w:del w:id="116" w:author="William Schmidt" w:date="2024-05-01T17:05:00Z" w16du:dateUtc="2024-05-01T22:05:00Z">
        <w:r w:rsidRPr="00D215F9" w:rsidDel="006276DA">
          <w:rPr>
            <w:sz w:val="24"/>
            <w:szCs w:val="24"/>
          </w:rPr>
          <w:delText xml:space="preserve"> reverse polarity protection and </w:delText>
        </w:r>
      </w:del>
      <w:r w:rsidRPr="00D215F9">
        <w:rPr>
          <w:sz w:val="24"/>
          <w:szCs w:val="24"/>
        </w:rPr>
        <w:t>the on-off power control</w:t>
      </w:r>
      <w:ins w:id="117" w:author="William Schmidt" w:date="2024-05-01T17:11:00Z" w16du:dateUtc="2024-05-01T22:11:00Z">
        <w:r w:rsidR="006276DA">
          <w:rPr>
            <w:sz w:val="24"/>
            <w:szCs w:val="24"/>
          </w:rPr>
          <w:t xml:space="preserve">, </w:t>
        </w:r>
      </w:ins>
      <w:del w:id="118" w:author="William Schmidt" w:date="2024-05-01T17:11:00Z" w16du:dateUtc="2024-05-01T22:11:00Z">
        <w:r w:rsidR="00017E24" w:rsidDel="006276DA">
          <w:rPr>
            <w:sz w:val="24"/>
            <w:szCs w:val="24"/>
          </w:rPr>
          <w:delText xml:space="preserve"> and</w:delText>
        </w:r>
      </w:del>
      <w:r w:rsidR="00017E24">
        <w:rPr>
          <w:sz w:val="24"/>
          <w:szCs w:val="24"/>
        </w:rPr>
        <w:t xml:space="preserve"> </w:t>
      </w:r>
      <w:del w:id="119" w:author="William Schmidt" w:date="2024-05-01T17:14:00Z" w16du:dateUtc="2024-05-01T22:14:00Z">
        <w:r w:rsidR="00017E24" w:rsidRPr="00972477" w:rsidDel="00972477">
          <w:rPr>
            <w:b/>
            <w:bCs/>
            <w:sz w:val="24"/>
            <w:szCs w:val="24"/>
            <w:rPrChange w:id="120" w:author="William Schmidt" w:date="2024-05-01T17:14:00Z" w16du:dateUtc="2024-05-01T22:14:00Z">
              <w:rPr>
                <w:sz w:val="24"/>
                <w:szCs w:val="24"/>
              </w:rPr>
            </w:rPrChange>
          </w:rPr>
          <w:delText xml:space="preserve">black </w:delText>
        </w:r>
      </w:del>
      <w:ins w:id="121" w:author="William Schmidt" w:date="2024-05-01T17:14:00Z" w16du:dateUtc="2024-05-01T22:14:00Z">
        <w:r w:rsidR="00972477" w:rsidRPr="00972477">
          <w:rPr>
            <w:b/>
            <w:bCs/>
            <w:sz w:val="24"/>
            <w:szCs w:val="24"/>
            <w:rPrChange w:id="122" w:author="William Schmidt" w:date="2024-05-01T17:14:00Z" w16du:dateUtc="2024-05-01T22:14:00Z">
              <w:rPr>
                <w:sz w:val="24"/>
                <w:szCs w:val="24"/>
              </w:rPr>
            </w:rPrChange>
          </w:rPr>
          <w:t>BLACK</w:t>
        </w:r>
        <w:r w:rsidR="00972477" w:rsidRPr="00972477">
          <w:rPr>
            <w:b/>
            <w:bCs/>
            <w:sz w:val="24"/>
            <w:szCs w:val="24"/>
            <w:rPrChange w:id="123" w:author="William Schmidt" w:date="2024-05-01T17:14:00Z" w16du:dateUtc="2024-05-01T22:14:00Z">
              <w:rPr>
                <w:sz w:val="24"/>
                <w:szCs w:val="24"/>
              </w:rPr>
            </w:rPrChange>
          </w:rPr>
          <w:t xml:space="preserve"> </w:t>
        </w:r>
      </w:ins>
      <w:del w:id="124" w:author="William Schmidt" w:date="2024-05-01T17:18:00Z" w16du:dateUtc="2024-05-01T22:18:00Z">
        <w:r w:rsidR="00017E24" w:rsidDel="00972477">
          <w:rPr>
            <w:sz w:val="24"/>
            <w:szCs w:val="24"/>
          </w:rPr>
          <w:delText xml:space="preserve">is </w:delText>
        </w:r>
      </w:del>
      <w:ins w:id="125" w:author="William Schmidt" w:date="2024-05-01T17:18:00Z" w16du:dateUtc="2024-05-01T22:18:00Z">
        <w:r w:rsidR="00972477">
          <w:rPr>
            <w:sz w:val="24"/>
            <w:szCs w:val="24"/>
          </w:rPr>
          <w:t>are</w:t>
        </w:r>
        <w:r w:rsidR="00972477">
          <w:rPr>
            <w:sz w:val="24"/>
            <w:szCs w:val="24"/>
          </w:rPr>
          <w:t xml:space="preserve"> </w:t>
        </w:r>
      </w:ins>
      <w:r w:rsidR="00017E24">
        <w:rPr>
          <w:sz w:val="24"/>
          <w:szCs w:val="24"/>
        </w:rPr>
        <w:t>for either option</w:t>
      </w:r>
      <w:r w:rsidRPr="00D215F9">
        <w:rPr>
          <w:sz w:val="24"/>
          <w:szCs w:val="24"/>
        </w:rPr>
        <w:t>).</w:t>
      </w:r>
    </w:p>
    <w:p w14:paraId="7777F069" w14:textId="4C021861" w:rsidR="00D215F9" w:rsidRPr="00D215F9" w:rsidRDefault="00D215F9" w:rsidP="00D215F9">
      <w:pPr>
        <w:pStyle w:val="ListParagraph"/>
        <w:numPr>
          <w:ilvl w:val="0"/>
          <w:numId w:val="3"/>
        </w:numPr>
        <w:rPr>
          <w:sz w:val="24"/>
          <w:szCs w:val="24"/>
        </w:rPr>
      </w:pPr>
      <w:r w:rsidRPr="00D215F9">
        <w:rPr>
          <w:sz w:val="24"/>
          <w:szCs w:val="24"/>
        </w:rPr>
        <w:t xml:space="preserve">Mount U5 and U6, the SOIC packages.  There are several good ways to do this.  You can put a drop of super-glue gel on the board and put the part in place with </w:t>
      </w:r>
      <w:proofErr w:type="gramStart"/>
      <w:r w:rsidRPr="00D215F9">
        <w:rPr>
          <w:sz w:val="24"/>
          <w:szCs w:val="24"/>
        </w:rPr>
        <w:t>a</w:t>
      </w:r>
      <w:proofErr w:type="gramEnd"/>
      <w:r w:rsidRPr="00D215F9">
        <w:rPr>
          <w:sz w:val="24"/>
          <w:szCs w:val="24"/>
        </w:rPr>
        <w:t xml:space="preserve"> tweezers… and then solder the part.  You can also put a spot of solder on one corner pin on the board… solder the part down at that </w:t>
      </w:r>
      <w:proofErr w:type="gramStart"/>
      <w:r w:rsidRPr="00D215F9">
        <w:rPr>
          <w:sz w:val="24"/>
          <w:szCs w:val="24"/>
        </w:rPr>
        <w:t>point, and</w:t>
      </w:r>
      <w:proofErr w:type="gramEnd"/>
      <w:r w:rsidRPr="00D215F9">
        <w:rPr>
          <w:sz w:val="24"/>
          <w:szCs w:val="24"/>
        </w:rPr>
        <w:t xml:space="preserve"> complete the soldering.  You can also use paste solder and a heat gun… whatever technique works best for you.  There are plenty of </w:t>
      </w:r>
      <w:r w:rsidR="00017E24" w:rsidRPr="00D215F9">
        <w:rPr>
          <w:sz w:val="24"/>
          <w:szCs w:val="24"/>
        </w:rPr>
        <w:t>YouTube</w:t>
      </w:r>
      <w:r w:rsidRPr="00D215F9">
        <w:rPr>
          <w:sz w:val="24"/>
          <w:szCs w:val="24"/>
        </w:rPr>
        <w:t xml:space="preserve"> videos on soldering SOIC packages onto circuit boards that can be reviewed before you start.</w:t>
      </w:r>
    </w:p>
    <w:p w14:paraId="4F4ED771" w14:textId="450883DB" w:rsidR="00D215F9" w:rsidRPr="00D215F9" w:rsidRDefault="00D215F9" w:rsidP="00D215F9">
      <w:pPr>
        <w:pStyle w:val="ListParagraph"/>
        <w:numPr>
          <w:ilvl w:val="0"/>
          <w:numId w:val="3"/>
        </w:numPr>
        <w:rPr>
          <w:sz w:val="24"/>
          <w:szCs w:val="24"/>
        </w:rPr>
      </w:pPr>
      <w:r w:rsidRPr="00D215F9">
        <w:rPr>
          <w:sz w:val="24"/>
          <w:szCs w:val="24"/>
        </w:rPr>
        <w:lastRenderedPageBreak/>
        <w:t xml:space="preserve">Mount the SMD parts on the top side of the board.  Mind the polarity of the </w:t>
      </w:r>
      <w:ins w:id="126" w:author="William Schmidt" w:date="2024-05-01T17:20:00Z" w16du:dateUtc="2024-05-01T22:20:00Z">
        <w:r w:rsidR="00972477">
          <w:rPr>
            <w:sz w:val="24"/>
            <w:szCs w:val="24"/>
          </w:rPr>
          <w:t xml:space="preserve">three </w:t>
        </w:r>
      </w:ins>
      <w:r w:rsidRPr="00D215F9">
        <w:rPr>
          <w:sz w:val="24"/>
          <w:szCs w:val="24"/>
        </w:rPr>
        <w:t xml:space="preserve">LEDs </w:t>
      </w:r>
      <w:ins w:id="127" w:author="William Schmidt" w:date="2024-05-01T17:24:00Z" w16du:dateUtc="2024-05-01T22:24:00Z">
        <w:r w:rsidR="00094C7B">
          <w:rPr>
            <w:sz w:val="24"/>
            <w:szCs w:val="24"/>
          </w:rPr>
          <w:t>(D</w:t>
        </w:r>
      </w:ins>
      <w:ins w:id="128" w:author="William Schmidt" w:date="2024-05-01T17:28:00Z" w16du:dateUtc="2024-05-01T22:28:00Z">
        <w:r w:rsidR="00094C7B">
          <w:rPr>
            <w:sz w:val="24"/>
            <w:szCs w:val="24"/>
          </w:rPr>
          <w:t>2</w:t>
        </w:r>
      </w:ins>
      <w:ins w:id="129" w:author="William Schmidt" w:date="2024-05-01T17:24:00Z" w16du:dateUtc="2024-05-01T22:24:00Z">
        <w:r w:rsidR="00094C7B">
          <w:rPr>
            <w:sz w:val="24"/>
            <w:szCs w:val="24"/>
          </w:rPr>
          <w:t>, D</w:t>
        </w:r>
      </w:ins>
      <w:ins w:id="130" w:author="William Schmidt" w:date="2024-05-01T17:28:00Z" w16du:dateUtc="2024-05-01T22:28:00Z">
        <w:r w:rsidR="00094C7B">
          <w:rPr>
            <w:sz w:val="24"/>
            <w:szCs w:val="24"/>
          </w:rPr>
          <w:t>3</w:t>
        </w:r>
      </w:ins>
      <w:ins w:id="131" w:author="William Schmidt" w:date="2024-05-01T17:24:00Z" w16du:dateUtc="2024-05-01T22:24:00Z">
        <w:r w:rsidR="00094C7B">
          <w:rPr>
            <w:sz w:val="24"/>
            <w:szCs w:val="24"/>
          </w:rPr>
          <w:t xml:space="preserve">, D4) </w:t>
        </w:r>
      </w:ins>
      <w:r w:rsidRPr="00D215F9">
        <w:rPr>
          <w:sz w:val="24"/>
          <w:szCs w:val="24"/>
        </w:rPr>
        <w:t>and the diode</w:t>
      </w:r>
      <w:ins w:id="132" w:author="William Schmidt" w:date="2024-05-01T17:26:00Z" w16du:dateUtc="2024-05-01T22:26:00Z">
        <w:r w:rsidR="00094C7B">
          <w:rPr>
            <w:sz w:val="24"/>
            <w:szCs w:val="24"/>
          </w:rPr>
          <w:t xml:space="preserve"> </w:t>
        </w:r>
        <w:r w:rsidR="00094C7B" w:rsidRPr="00094C7B">
          <w:rPr>
            <w:b/>
            <w:bCs/>
            <w:color w:val="FF0000"/>
            <w:sz w:val="24"/>
            <w:szCs w:val="24"/>
            <w:rPrChange w:id="133" w:author="William Schmidt" w:date="2024-05-01T17:26:00Z" w16du:dateUtc="2024-05-01T22:26:00Z">
              <w:rPr>
                <w:sz w:val="24"/>
                <w:szCs w:val="24"/>
              </w:rPr>
            </w:rPrChange>
          </w:rPr>
          <w:t>D</w:t>
        </w:r>
      </w:ins>
      <w:ins w:id="134" w:author="William Schmidt" w:date="2024-05-01T17:27:00Z" w16du:dateUtc="2024-05-01T22:27:00Z">
        <w:r w:rsidR="00094C7B">
          <w:rPr>
            <w:b/>
            <w:bCs/>
            <w:color w:val="FF0000"/>
            <w:sz w:val="24"/>
            <w:szCs w:val="24"/>
          </w:rPr>
          <w:t>1</w:t>
        </w:r>
      </w:ins>
      <w:ins w:id="135" w:author="William Schmidt" w:date="2024-05-01T17:26:00Z" w16du:dateUtc="2024-05-01T22:26:00Z">
        <w:r w:rsidR="00094C7B">
          <w:rPr>
            <w:sz w:val="24"/>
            <w:szCs w:val="24"/>
          </w:rPr>
          <w:t xml:space="preserve">. </w:t>
        </w:r>
      </w:ins>
      <w:del w:id="136" w:author="William Schmidt" w:date="2024-05-01T17:25:00Z" w16du:dateUtc="2024-05-01T22:25:00Z">
        <w:r w:rsidRPr="00D215F9" w:rsidDel="00094C7B">
          <w:rPr>
            <w:sz w:val="24"/>
            <w:szCs w:val="24"/>
          </w:rPr>
          <w:delText>s</w:delText>
        </w:r>
      </w:del>
      <w:r w:rsidRPr="00D215F9">
        <w:rPr>
          <w:sz w:val="24"/>
          <w:szCs w:val="24"/>
        </w:rPr>
        <w:t xml:space="preserve"> </w:t>
      </w:r>
      <w:ins w:id="137" w:author="William Schmidt" w:date="2024-05-01T17:24:00Z" w16du:dateUtc="2024-05-01T22:24:00Z">
        <w:r w:rsidR="00094C7B">
          <w:rPr>
            <w:sz w:val="24"/>
            <w:szCs w:val="24"/>
          </w:rPr>
          <w:t>T</w:t>
        </w:r>
      </w:ins>
      <w:del w:id="138" w:author="William Schmidt" w:date="2024-05-01T17:24:00Z" w16du:dateUtc="2024-05-01T22:24:00Z">
        <w:r w:rsidRPr="00D215F9" w:rsidDel="00094C7B">
          <w:rPr>
            <w:sz w:val="24"/>
            <w:szCs w:val="24"/>
          </w:rPr>
          <w:delText>(t</w:delText>
        </w:r>
      </w:del>
      <w:r w:rsidRPr="00D215F9">
        <w:rPr>
          <w:sz w:val="24"/>
          <w:szCs w:val="24"/>
        </w:rPr>
        <w:t xml:space="preserve">he </w:t>
      </w:r>
      <w:proofErr w:type="gramStart"/>
      <w:r w:rsidRPr="00D215F9">
        <w:rPr>
          <w:sz w:val="24"/>
          <w:szCs w:val="24"/>
        </w:rPr>
        <w:t>bar</w:t>
      </w:r>
      <w:proofErr w:type="gramEnd"/>
      <w:r w:rsidRPr="00D215F9">
        <w:rPr>
          <w:sz w:val="24"/>
          <w:szCs w:val="24"/>
        </w:rPr>
        <w:t xml:space="preserve"> on the</w:t>
      </w:r>
      <w:del w:id="139" w:author="William Schmidt" w:date="2024-05-01T17:26:00Z" w16du:dateUtc="2024-05-01T22:26:00Z">
        <w:r w:rsidRPr="00D215F9" w:rsidDel="00094C7B">
          <w:rPr>
            <w:sz w:val="24"/>
            <w:szCs w:val="24"/>
          </w:rPr>
          <w:delText xml:space="preserve"> part</w:delText>
        </w:r>
      </w:del>
      <w:ins w:id="140" w:author="William Schmidt" w:date="2024-05-01T17:26:00Z" w16du:dateUtc="2024-05-01T22:26:00Z">
        <w:r w:rsidR="00094C7B">
          <w:rPr>
            <w:sz w:val="24"/>
            <w:szCs w:val="24"/>
          </w:rPr>
          <w:t xml:space="preserve"> footpri</w:t>
        </w:r>
      </w:ins>
      <w:ins w:id="141" w:author="William Schmidt" w:date="2024-05-01T17:27:00Z" w16du:dateUtc="2024-05-01T22:27:00Z">
        <w:r w:rsidR="00094C7B">
          <w:rPr>
            <w:sz w:val="24"/>
            <w:szCs w:val="24"/>
          </w:rPr>
          <w:t>nt</w:t>
        </w:r>
      </w:ins>
      <w:r w:rsidRPr="00D215F9">
        <w:rPr>
          <w:sz w:val="24"/>
          <w:szCs w:val="24"/>
        </w:rPr>
        <w:t xml:space="preserve"> on the board should match the bar on the diode</w:t>
      </w:r>
      <w:del w:id="142" w:author="William Schmidt" w:date="2024-05-01T17:26:00Z" w16du:dateUtc="2024-05-01T22:26:00Z">
        <w:r w:rsidRPr="00D215F9" w:rsidDel="00094C7B">
          <w:rPr>
            <w:sz w:val="24"/>
            <w:szCs w:val="24"/>
          </w:rPr>
          <w:delText>)</w:delText>
        </w:r>
      </w:del>
      <w:r w:rsidRPr="00D215F9">
        <w:rPr>
          <w:sz w:val="24"/>
          <w:szCs w:val="24"/>
        </w:rPr>
        <w:t xml:space="preserve">.  Remember to only mount parts </w:t>
      </w:r>
      <w:r w:rsidRPr="00094C7B">
        <w:rPr>
          <w:b/>
          <w:bCs/>
          <w:color w:val="FF0000"/>
          <w:sz w:val="24"/>
          <w:szCs w:val="24"/>
          <w:rPrChange w:id="143" w:author="William Schmidt" w:date="2024-05-01T17:27:00Z" w16du:dateUtc="2024-05-01T22:27:00Z">
            <w:rPr>
              <w:color w:val="FF0000"/>
              <w:sz w:val="24"/>
              <w:szCs w:val="24"/>
            </w:rPr>
          </w:rPrChange>
        </w:rPr>
        <w:t>D</w:t>
      </w:r>
      <w:ins w:id="144" w:author="William Schmidt" w:date="2024-05-01T17:27:00Z" w16du:dateUtc="2024-05-01T22:27:00Z">
        <w:r w:rsidR="00094C7B">
          <w:rPr>
            <w:b/>
            <w:bCs/>
            <w:color w:val="FF0000"/>
            <w:sz w:val="24"/>
            <w:szCs w:val="24"/>
          </w:rPr>
          <w:t>1</w:t>
        </w:r>
      </w:ins>
      <w:del w:id="145" w:author="William Schmidt" w:date="2024-05-01T17:27:00Z" w16du:dateUtc="2024-05-01T22:27:00Z">
        <w:r w:rsidRPr="00D215F9" w:rsidDel="00094C7B">
          <w:rPr>
            <w:color w:val="FF0000"/>
            <w:sz w:val="24"/>
            <w:szCs w:val="24"/>
          </w:rPr>
          <w:delText>1</w:delText>
        </w:r>
        <w:r w:rsidRPr="00D215F9" w:rsidDel="00094C7B">
          <w:rPr>
            <w:sz w:val="24"/>
            <w:szCs w:val="24"/>
          </w:rPr>
          <w:delText xml:space="preserve">, </w:delText>
        </w:r>
        <w:r w:rsidRPr="00D215F9" w:rsidDel="00094C7B">
          <w:rPr>
            <w:color w:val="FF0000"/>
            <w:sz w:val="24"/>
            <w:szCs w:val="24"/>
          </w:rPr>
          <w:delText>C9</w:delText>
        </w:r>
      </w:del>
      <w:r w:rsidRPr="00D215F9">
        <w:rPr>
          <w:sz w:val="24"/>
          <w:szCs w:val="24"/>
        </w:rPr>
        <w:t xml:space="preserve"> if you </w:t>
      </w:r>
      <w:del w:id="146" w:author="William Schmidt" w:date="2024-05-01T17:29:00Z" w16du:dateUtc="2024-05-01T22:29:00Z">
        <w:r w:rsidRPr="00D215F9" w:rsidDel="00094C7B">
          <w:rPr>
            <w:sz w:val="24"/>
            <w:szCs w:val="24"/>
          </w:rPr>
          <w:delText xml:space="preserve">want </w:delText>
        </w:r>
      </w:del>
      <w:ins w:id="147" w:author="William Schmidt" w:date="2024-05-01T17:29:00Z" w16du:dateUtc="2024-05-01T22:29:00Z">
        <w:r w:rsidR="00094C7B">
          <w:rPr>
            <w:sz w:val="24"/>
            <w:szCs w:val="24"/>
          </w:rPr>
          <w:t xml:space="preserve">are building </w:t>
        </w:r>
      </w:ins>
      <w:commentRangeStart w:id="148"/>
      <w:r w:rsidRPr="00D215F9">
        <w:rPr>
          <w:sz w:val="24"/>
          <w:szCs w:val="24"/>
        </w:rPr>
        <w:t xml:space="preserve">that </w:t>
      </w:r>
      <w:commentRangeEnd w:id="148"/>
      <w:r w:rsidR="00017E24">
        <w:rPr>
          <w:rStyle w:val="CommentReference"/>
        </w:rPr>
        <w:commentReference w:id="148"/>
      </w:r>
      <w:r w:rsidRPr="00D215F9">
        <w:rPr>
          <w:sz w:val="24"/>
          <w:szCs w:val="24"/>
        </w:rPr>
        <w:t>option.</w:t>
      </w:r>
    </w:p>
    <w:p w14:paraId="1EABE817" w14:textId="2639DE21" w:rsidR="00D215F9" w:rsidRPr="00D215F9" w:rsidRDefault="00D215F9" w:rsidP="00D215F9">
      <w:pPr>
        <w:pStyle w:val="ListParagraph"/>
        <w:numPr>
          <w:ilvl w:val="0"/>
          <w:numId w:val="3"/>
        </w:numPr>
        <w:rPr>
          <w:sz w:val="24"/>
          <w:szCs w:val="24"/>
        </w:rPr>
      </w:pPr>
      <w:r w:rsidRPr="00D215F9">
        <w:rPr>
          <w:sz w:val="24"/>
          <w:szCs w:val="24"/>
        </w:rPr>
        <w:t xml:space="preserve">Next, mount the test point </w:t>
      </w:r>
      <w:r w:rsidR="000D2A21">
        <w:rPr>
          <w:sz w:val="24"/>
          <w:szCs w:val="24"/>
        </w:rPr>
        <w:t>header</w:t>
      </w:r>
      <w:r w:rsidR="000D2A21" w:rsidRPr="00D215F9">
        <w:rPr>
          <w:sz w:val="24"/>
          <w:szCs w:val="24"/>
        </w:rPr>
        <w:t xml:space="preserve"> </w:t>
      </w:r>
      <w:r w:rsidRPr="00D215F9">
        <w:rPr>
          <w:sz w:val="24"/>
          <w:szCs w:val="24"/>
        </w:rPr>
        <w:t>pins and connections (</w:t>
      </w:r>
      <w:commentRangeStart w:id="149"/>
      <w:r w:rsidRPr="00D215F9">
        <w:rPr>
          <w:sz w:val="24"/>
          <w:szCs w:val="24"/>
        </w:rPr>
        <w:t>not those in boxes</w:t>
      </w:r>
      <w:commentRangeEnd w:id="149"/>
      <w:r w:rsidR="00017E24">
        <w:rPr>
          <w:rStyle w:val="CommentReference"/>
        </w:rPr>
        <w:commentReference w:id="149"/>
      </w:r>
      <w:r w:rsidRPr="00D215F9">
        <w:rPr>
          <w:sz w:val="24"/>
          <w:szCs w:val="24"/>
        </w:rPr>
        <w:t xml:space="preserve">).  Note that the “exciter out” I/Q output jack has pins next to the Teensy for connection to the teensy audio hat.  You should use </w:t>
      </w:r>
      <w:r w:rsidR="00251B2F" w:rsidRPr="00D215F9">
        <w:rPr>
          <w:sz w:val="24"/>
          <w:szCs w:val="24"/>
        </w:rPr>
        <w:t>90-degree</w:t>
      </w:r>
      <w:r w:rsidRPr="00D215F9">
        <w:rPr>
          <w:sz w:val="24"/>
          <w:szCs w:val="24"/>
        </w:rPr>
        <w:t xml:space="preserve"> </w:t>
      </w:r>
      <w:r w:rsidR="00251B2F">
        <w:rPr>
          <w:sz w:val="24"/>
          <w:szCs w:val="24"/>
        </w:rPr>
        <w:t xml:space="preserve">header </w:t>
      </w:r>
      <w:r w:rsidRPr="00D215F9">
        <w:rPr>
          <w:sz w:val="24"/>
          <w:szCs w:val="24"/>
        </w:rPr>
        <w:t>pins here to clear the audio hat above them properly.  See below.</w:t>
      </w:r>
    </w:p>
    <w:p w14:paraId="43F36C42" w14:textId="77777777" w:rsidR="00D215F9" w:rsidRPr="00D215F9" w:rsidRDefault="00D215F9" w:rsidP="00D215F9">
      <w:pPr>
        <w:pStyle w:val="ListParagraph"/>
        <w:jc w:val="center"/>
        <w:rPr>
          <w:sz w:val="24"/>
          <w:szCs w:val="24"/>
        </w:rPr>
      </w:pPr>
      <w:r w:rsidRPr="00D215F9">
        <w:rPr>
          <w:rFonts w:eastAsia="Times New Roman"/>
          <w:noProof/>
          <w:sz w:val="24"/>
          <w:szCs w:val="24"/>
        </w:rPr>
        <w:drawing>
          <wp:inline distT="0" distB="0" distL="0" distR="0" wp14:anchorId="4176EAAD" wp14:editId="0A15D919">
            <wp:extent cx="1194487" cy="1592649"/>
            <wp:effectExtent l="0" t="0" r="5715" b="7620"/>
            <wp:docPr id="1455797064" name="Picture 1" descr="IMG_05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26A135-E998-48EF-A79F-F9A97D5DC825" descr="IMG_0583.jpg"/>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1206606" cy="1608807"/>
                    </a:xfrm>
                    <a:prstGeom prst="rect">
                      <a:avLst/>
                    </a:prstGeom>
                    <a:noFill/>
                    <a:ln>
                      <a:noFill/>
                    </a:ln>
                  </pic:spPr>
                </pic:pic>
              </a:graphicData>
            </a:graphic>
          </wp:inline>
        </w:drawing>
      </w:r>
    </w:p>
    <w:p w14:paraId="6C8CF8C4" w14:textId="3F80EE0F" w:rsidR="00D215F9" w:rsidRDefault="00D215F9" w:rsidP="00D215F9">
      <w:pPr>
        <w:pStyle w:val="ListParagraph"/>
        <w:numPr>
          <w:ilvl w:val="0"/>
          <w:numId w:val="3"/>
        </w:numPr>
        <w:rPr>
          <w:ins w:id="150" w:author="William Schmidt" w:date="2024-05-01T17:40:00Z" w16du:dateUtc="2024-05-01T22:40:00Z"/>
          <w:sz w:val="24"/>
          <w:szCs w:val="24"/>
        </w:rPr>
      </w:pPr>
      <w:r w:rsidRPr="00D215F9">
        <w:rPr>
          <w:sz w:val="24"/>
          <w:szCs w:val="24"/>
        </w:rPr>
        <w:t>Mount the thru-hole parts except for the voltage regulators</w:t>
      </w:r>
      <w:ins w:id="151" w:author="William Schmidt" w:date="2024-05-01T17:55:00Z" w16du:dateUtc="2024-05-01T22:55:00Z">
        <w:r w:rsidR="004124EB">
          <w:rPr>
            <w:sz w:val="24"/>
            <w:szCs w:val="24"/>
          </w:rPr>
          <w:t xml:space="preserve"> (U1 and U3)</w:t>
        </w:r>
      </w:ins>
      <w:r w:rsidRPr="00D215F9">
        <w:rPr>
          <w:sz w:val="24"/>
          <w:szCs w:val="24"/>
        </w:rPr>
        <w:t xml:space="preserve"> including the female headers for the Teensy and for </w:t>
      </w:r>
      <w:r w:rsidRPr="008E66B6">
        <w:rPr>
          <w:b/>
          <w:bCs/>
          <w:color w:val="FF0000"/>
          <w:sz w:val="24"/>
          <w:szCs w:val="24"/>
          <w:rPrChange w:id="152" w:author="William Schmidt" w:date="2024-05-01T17:34:00Z" w16du:dateUtc="2024-05-01T22:34:00Z">
            <w:rPr>
              <w:sz w:val="24"/>
              <w:szCs w:val="24"/>
            </w:rPr>
          </w:rPrChange>
        </w:rPr>
        <w:t>U4</w:t>
      </w:r>
      <w:r w:rsidRPr="00D215F9">
        <w:rPr>
          <w:sz w:val="24"/>
          <w:szCs w:val="24"/>
        </w:rPr>
        <w:t>.</w:t>
      </w:r>
      <w:ins w:id="153" w:author="William Schmidt" w:date="2024-05-01T17:39:00Z" w16du:dateUtc="2024-05-01T22:39:00Z">
        <w:r w:rsidR="008E66B6">
          <w:rPr>
            <w:sz w:val="24"/>
            <w:szCs w:val="24"/>
          </w:rPr>
          <w:t xml:space="preserve">  Mount </w:t>
        </w:r>
        <w:r w:rsidR="008E66B6" w:rsidRPr="008E66B6">
          <w:rPr>
            <w:b/>
            <w:bCs/>
            <w:color w:val="FF0000"/>
            <w:sz w:val="24"/>
            <w:szCs w:val="24"/>
            <w:rPrChange w:id="154" w:author="William Schmidt" w:date="2024-05-01T17:40:00Z" w16du:dateUtc="2024-05-01T22:40:00Z">
              <w:rPr>
                <w:sz w:val="24"/>
                <w:szCs w:val="24"/>
              </w:rPr>
            </w:rPrChange>
          </w:rPr>
          <w:t>U2</w:t>
        </w:r>
        <w:r w:rsidR="008E66B6">
          <w:rPr>
            <w:sz w:val="24"/>
            <w:szCs w:val="24"/>
          </w:rPr>
          <w:t xml:space="preserve">, </w:t>
        </w:r>
        <w:r w:rsidR="008E66B6" w:rsidRPr="008E66B6">
          <w:rPr>
            <w:b/>
            <w:bCs/>
            <w:color w:val="FF0000"/>
            <w:sz w:val="24"/>
            <w:szCs w:val="24"/>
            <w:rPrChange w:id="155" w:author="William Schmidt" w:date="2024-05-01T17:40:00Z" w16du:dateUtc="2024-05-01T22:40:00Z">
              <w:rPr>
                <w:sz w:val="24"/>
                <w:szCs w:val="24"/>
              </w:rPr>
            </w:rPrChange>
          </w:rPr>
          <w:t>Q2</w:t>
        </w:r>
        <w:r w:rsidR="008E66B6">
          <w:rPr>
            <w:sz w:val="24"/>
            <w:szCs w:val="24"/>
          </w:rPr>
          <w:t xml:space="preserve">, and </w:t>
        </w:r>
        <w:r w:rsidR="008E66B6" w:rsidRPr="008E66B6">
          <w:rPr>
            <w:b/>
            <w:bCs/>
            <w:color w:val="FF0000"/>
            <w:sz w:val="24"/>
            <w:szCs w:val="24"/>
            <w:rPrChange w:id="156" w:author="William Schmidt" w:date="2024-05-01T17:40:00Z" w16du:dateUtc="2024-05-01T22:40:00Z">
              <w:rPr>
                <w:sz w:val="24"/>
                <w:szCs w:val="24"/>
              </w:rPr>
            </w:rPrChange>
          </w:rPr>
          <w:t>Q3</w:t>
        </w:r>
        <w:r w:rsidR="008E66B6">
          <w:rPr>
            <w:sz w:val="24"/>
            <w:szCs w:val="24"/>
          </w:rPr>
          <w:t xml:space="preserve"> if used.</w:t>
        </w:r>
      </w:ins>
    </w:p>
    <w:p w14:paraId="747951C9" w14:textId="35C4CCF5" w:rsidR="008E66B6" w:rsidRPr="00D215F9" w:rsidRDefault="008E66B6" w:rsidP="00D215F9">
      <w:pPr>
        <w:pStyle w:val="ListParagraph"/>
        <w:numPr>
          <w:ilvl w:val="0"/>
          <w:numId w:val="3"/>
        </w:numPr>
        <w:rPr>
          <w:sz w:val="24"/>
          <w:szCs w:val="24"/>
        </w:rPr>
      </w:pPr>
      <w:ins w:id="157" w:author="William Schmidt" w:date="2024-05-01T17:40:00Z" w16du:dateUtc="2024-05-01T22:40:00Z">
        <w:r>
          <w:rPr>
            <w:sz w:val="24"/>
            <w:szCs w:val="24"/>
          </w:rPr>
          <w:t xml:space="preserve">Mount the thru-hole capacitors and </w:t>
        </w:r>
      </w:ins>
      <w:ins w:id="158" w:author="William Schmidt" w:date="2024-05-01T17:41:00Z" w16du:dateUtc="2024-05-01T22:41:00Z">
        <w:r>
          <w:rPr>
            <w:sz w:val="24"/>
            <w:szCs w:val="24"/>
          </w:rPr>
          <w:t xml:space="preserve">IDC test pins. </w:t>
        </w:r>
      </w:ins>
    </w:p>
    <w:p w14:paraId="77305A68" w14:textId="77EC0C2B" w:rsidR="00D215F9" w:rsidRPr="00D215F9" w:rsidRDefault="00D215F9" w:rsidP="00D215F9">
      <w:pPr>
        <w:pStyle w:val="ListParagraph"/>
        <w:numPr>
          <w:ilvl w:val="0"/>
          <w:numId w:val="3"/>
        </w:numPr>
        <w:rPr>
          <w:sz w:val="24"/>
          <w:szCs w:val="24"/>
        </w:rPr>
      </w:pPr>
      <w:r w:rsidRPr="00D215F9">
        <w:rPr>
          <w:sz w:val="24"/>
          <w:szCs w:val="24"/>
        </w:rPr>
        <w:t xml:space="preserve">Mount the connectors.  This includes the 2x5 IDC male pin connectors, and the audio jacks.  </w:t>
      </w:r>
      <w:r w:rsidRPr="00D215F9">
        <w:rPr>
          <w:b/>
          <w:bCs/>
          <w:sz w:val="24"/>
          <w:szCs w:val="24"/>
        </w:rPr>
        <w:t>NOTE</w:t>
      </w:r>
      <w:r w:rsidRPr="00D215F9">
        <w:rPr>
          <w:sz w:val="24"/>
          <w:szCs w:val="24"/>
        </w:rPr>
        <w:t xml:space="preserve"> that the “Acc” connector, the “Bands” connector, the ethernet connection, and the second Teensy USB connection go on the back side of the board</w:t>
      </w:r>
      <w:ins w:id="159" w:author="William Schmidt" w:date="2024-05-01T17:36:00Z" w16du:dateUtc="2024-05-01T22:36:00Z">
        <w:r w:rsidR="008E66B6">
          <w:rPr>
            <w:sz w:val="24"/>
            <w:szCs w:val="24"/>
          </w:rPr>
          <w:t>.</w:t>
        </w:r>
      </w:ins>
      <w:ins w:id="160" w:author="William Schmidt" w:date="2024-05-01T18:09:00Z" w16du:dateUtc="2024-05-01T23:09:00Z">
        <w:r w:rsidR="00165419">
          <w:rPr>
            <w:sz w:val="24"/>
            <w:szCs w:val="24"/>
          </w:rPr>
          <w:t xml:space="preserve">  Mount the 12V power connectors and use a red and black sharpie to code the</w:t>
        </w:r>
      </w:ins>
      <w:ins w:id="161" w:author="William Schmidt" w:date="2024-05-01T18:10:00Z" w16du:dateUtc="2024-05-01T23:10:00Z">
        <w:r w:rsidR="00165419">
          <w:rPr>
            <w:sz w:val="24"/>
            <w:szCs w:val="24"/>
          </w:rPr>
          <w:t xml:space="preserve"> “+” and “-“ terminals on the connectors.</w:t>
        </w:r>
      </w:ins>
      <w:del w:id="162" w:author="William Schmidt" w:date="2024-05-01T17:36:00Z" w16du:dateUtc="2024-05-01T22:36:00Z">
        <w:r w:rsidRPr="00D215F9" w:rsidDel="008E66B6">
          <w:rPr>
            <w:sz w:val="24"/>
            <w:szCs w:val="24"/>
          </w:rPr>
          <w:delText>.  If you are using the “front panel” board, you don’t have to populate the “Encoders” connector unless you think you might use it for experimentation at a later date.</w:delText>
        </w:r>
      </w:del>
    </w:p>
    <w:p w14:paraId="15093481" w14:textId="77777777" w:rsidR="00D215F9" w:rsidRPr="00D215F9" w:rsidRDefault="00D215F9" w:rsidP="00D215F9">
      <w:pPr>
        <w:pStyle w:val="ListParagraph"/>
        <w:numPr>
          <w:ilvl w:val="0"/>
          <w:numId w:val="3"/>
        </w:numPr>
        <w:rPr>
          <w:sz w:val="24"/>
          <w:szCs w:val="24"/>
        </w:rPr>
      </w:pPr>
      <w:commentRangeStart w:id="163"/>
      <w:r w:rsidRPr="00D215F9">
        <w:rPr>
          <w:sz w:val="24"/>
          <w:szCs w:val="24"/>
        </w:rPr>
        <w:t>Set the jumper at J2 in the proper position for the voltage of your display.  When in doubt, set it to the 3.3V position.</w:t>
      </w:r>
      <w:commentRangeEnd w:id="163"/>
      <w:r w:rsidR="0077333E">
        <w:rPr>
          <w:rStyle w:val="CommentReference"/>
        </w:rPr>
        <w:commentReference w:id="163"/>
      </w:r>
    </w:p>
    <w:p w14:paraId="1D3001EC" w14:textId="08DFA2BE" w:rsidR="00D215F9" w:rsidRPr="00D215F9" w:rsidRDefault="00D215F9" w:rsidP="00D215F9">
      <w:pPr>
        <w:pStyle w:val="ListParagraph"/>
        <w:numPr>
          <w:ilvl w:val="0"/>
          <w:numId w:val="3"/>
        </w:numPr>
        <w:rPr>
          <w:sz w:val="24"/>
          <w:szCs w:val="24"/>
        </w:rPr>
      </w:pPr>
      <w:r w:rsidRPr="00D215F9">
        <w:rPr>
          <w:sz w:val="24"/>
          <w:szCs w:val="24"/>
        </w:rPr>
        <w:t xml:space="preserve">Finally, </w:t>
      </w:r>
      <w:ins w:id="164" w:author="William Schmidt" w:date="2024-05-01T17:37:00Z" w16du:dateUtc="2024-05-01T22:37:00Z">
        <w:r w:rsidR="008E66B6">
          <w:rPr>
            <w:sz w:val="24"/>
            <w:szCs w:val="24"/>
          </w:rPr>
          <w:t>mount Q1 on the board (</w:t>
        </w:r>
        <w:r w:rsidR="008E66B6" w:rsidRPr="008E66B6">
          <w:rPr>
            <w:b/>
            <w:bCs/>
            <w:color w:val="FF0000"/>
            <w:sz w:val="24"/>
            <w:szCs w:val="24"/>
            <w:rPrChange w:id="165" w:author="William Schmidt" w:date="2024-05-01T17:38:00Z" w16du:dateUtc="2024-05-01T22:38:00Z">
              <w:rPr>
                <w:sz w:val="24"/>
                <w:szCs w:val="24"/>
              </w:rPr>
            </w:rPrChange>
          </w:rPr>
          <w:t>Front</w:t>
        </w:r>
        <w:r w:rsidR="008E66B6">
          <w:rPr>
            <w:sz w:val="24"/>
            <w:szCs w:val="24"/>
          </w:rPr>
          <w:t xml:space="preserve"> or </w:t>
        </w:r>
        <w:r w:rsidR="008E66B6" w:rsidRPr="008E66B6">
          <w:rPr>
            <w:b/>
            <w:bCs/>
            <w:color w:val="00B0F0"/>
            <w:sz w:val="24"/>
            <w:szCs w:val="24"/>
            <w:rPrChange w:id="166" w:author="William Schmidt" w:date="2024-05-01T17:38:00Z" w16du:dateUtc="2024-05-01T22:38:00Z">
              <w:rPr>
                <w:sz w:val="24"/>
                <w:szCs w:val="24"/>
              </w:rPr>
            </w:rPrChange>
          </w:rPr>
          <w:t>Back</w:t>
        </w:r>
        <w:r w:rsidR="008E66B6">
          <w:rPr>
            <w:sz w:val="24"/>
            <w:szCs w:val="24"/>
          </w:rPr>
          <w:t xml:space="preserve">) </w:t>
        </w:r>
      </w:ins>
      <w:ins w:id="167" w:author="William Schmidt" w:date="2024-05-01T17:38:00Z" w16du:dateUtc="2024-05-01T22:38:00Z">
        <w:r w:rsidR="008E66B6">
          <w:rPr>
            <w:sz w:val="24"/>
            <w:szCs w:val="24"/>
          </w:rPr>
          <w:t xml:space="preserve">and </w:t>
        </w:r>
      </w:ins>
      <w:r w:rsidRPr="00D215F9">
        <w:rPr>
          <w:sz w:val="24"/>
          <w:szCs w:val="24"/>
        </w:rPr>
        <w:t xml:space="preserve">mount voltage regulators U1 and U3.  </w:t>
      </w:r>
      <w:ins w:id="168" w:author="William Schmidt" w:date="2024-05-01T17:38:00Z" w16du:dateUtc="2024-05-01T22:38:00Z">
        <w:r w:rsidR="008E66B6">
          <w:rPr>
            <w:sz w:val="24"/>
            <w:szCs w:val="24"/>
          </w:rPr>
          <w:t>When mounting the voltage regulators</w:t>
        </w:r>
      </w:ins>
      <w:ins w:id="169" w:author="William Schmidt" w:date="2024-05-01T17:56:00Z" w16du:dateUtc="2024-05-01T22:56:00Z">
        <w:r w:rsidR="004124EB">
          <w:rPr>
            <w:sz w:val="24"/>
            <w:szCs w:val="24"/>
          </w:rPr>
          <w:t>,</w:t>
        </w:r>
      </w:ins>
      <w:ins w:id="170" w:author="William Schmidt" w:date="2024-05-01T17:38:00Z" w16du:dateUtc="2024-05-01T22:38:00Z">
        <w:r w:rsidR="008E66B6">
          <w:rPr>
            <w:sz w:val="24"/>
            <w:szCs w:val="24"/>
          </w:rPr>
          <w:t xml:space="preserve"> </w:t>
        </w:r>
      </w:ins>
      <w:ins w:id="171" w:author="William Schmidt" w:date="2024-05-01T17:55:00Z" w16du:dateUtc="2024-05-01T22:55:00Z">
        <w:r w:rsidR="004124EB">
          <w:rPr>
            <w:sz w:val="24"/>
            <w:szCs w:val="24"/>
          </w:rPr>
          <w:t>s</w:t>
        </w:r>
      </w:ins>
      <w:del w:id="172" w:author="William Schmidt" w:date="2024-05-01T17:38:00Z" w16du:dateUtc="2024-05-01T22:38:00Z">
        <w:r w:rsidRPr="00D215F9" w:rsidDel="008E66B6">
          <w:rPr>
            <w:sz w:val="24"/>
            <w:szCs w:val="24"/>
          </w:rPr>
          <w:delText>S</w:delText>
        </w:r>
      </w:del>
      <w:r w:rsidRPr="00D215F9">
        <w:rPr>
          <w:sz w:val="24"/>
          <w:szCs w:val="24"/>
        </w:rPr>
        <w:t>tart by mounting U1 and U3 securely to their heat sinks using a small dab of heat transfer compound and the appropriate screw.  Then solder the heatsink and regulator to the board.  There are holes to mount the heatsink and regulator assembly to either side of the board for your convenience.  If you will not use the offset board for the Teensy Audio Hat, the heatsinks and regulators should be mounted on the back side of the board.</w:t>
      </w:r>
      <w:r w:rsidR="00017E24">
        <w:rPr>
          <w:sz w:val="24"/>
          <w:szCs w:val="24"/>
        </w:rPr>
        <w:t xml:space="preserve">  Note the pin orientation of the regulators if you mount them on the back side.</w:t>
      </w:r>
      <w:ins w:id="173" w:author="William Schmidt" w:date="2024-05-01T18:32:00Z" w16du:dateUtc="2024-05-01T23:32:00Z">
        <w:r w:rsidR="003C0194">
          <w:rPr>
            <w:sz w:val="24"/>
            <w:szCs w:val="24"/>
          </w:rPr>
          <w:t xml:space="preserve">  Mount </w:t>
        </w:r>
        <w:r w:rsidR="003C0194" w:rsidRPr="003C0194">
          <w:rPr>
            <w:b/>
            <w:bCs/>
            <w:color w:val="FF0000"/>
            <w:sz w:val="24"/>
            <w:szCs w:val="24"/>
            <w:rPrChange w:id="174" w:author="William Schmidt" w:date="2024-05-01T18:33:00Z" w16du:dateUtc="2024-05-01T23:33:00Z">
              <w:rPr>
                <w:sz w:val="24"/>
                <w:szCs w:val="24"/>
              </w:rPr>
            </w:rPrChange>
          </w:rPr>
          <w:t>U4</w:t>
        </w:r>
        <w:r w:rsidR="003C0194">
          <w:rPr>
            <w:sz w:val="24"/>
            <w:szCs w:val="24"/>
          </w:rPr>
          <w:t>.</w:t>
        </w:r>
      </w:ins>
    </w:p>
    <w:p w14:paraId="55C67208" w14:textId="77777777" w:rsidR="00D215F9" w:rsidRDefault="00D215F9" w:rsidP="00D215F9">
      <w:pPr>
        <w:pStyle w:val="ListParagraph"/>
        <w:numPr>
          <w:ilvl w:val="0"/>
          <w:numId w:val="3"/>
        </w:numPr>
        <w:rPr>
          <w:ins w:id="175" w:author="William Schmidt" w:date="2024-05-01T18:02:00Z" w16du:dateUtc="2024-05-01T23:02:00Z"/>
          <w:sz w:val="24"/>
          <w:szCs w:val="24"/>
        </w:rPr>
      </w:pPr>
      <w:r w:rsidRPr="00D215F9">
        <w:rPr>
          <w:sz w:val="24"/>
          <w:szCs w:val="24"/>
        </w:rPr>
        <w:t>You can now add a fan to the edge of the board.  Glue the fan down using hot glue and solder the fan power wires to the holes provided.  The fan is 12 volts.</w:t>
      </w:r>
    </w:p>
    <w:p w14:paraId="2216E746" w14:textId="4181B242" w:rsidR="004124EB" w:rsidRDefault="004124EB" w:rsidP="00D215F9">
      <w:pPr>
        <w:pStyle w:val="ListParagraph"/>
        <w:numPr>
          <w:ilvl w:val="0"/>
          <w:numId w:val="3"/>
        </w:numPr>
        <w:rPr>
          <w:ins w:id="176" w:author="William Schmidt" w:date="2024-05-01T18:03:00Z" w16du:dateUtc="2024-05-01T23:03:00Z"/>
          <w:sz w:val="24"/>
          <w:szCs w:val="24"/>
        </w:rPr>
      </w:pPr>
      <w:ins w:id="177" w:author="William Schmidt" w:date="2024-05-01T18:02:00Z" w16du:dateUtc="2024-05-01T23:02:00Z">
        <w:r>
          <w:rPr>
            <w:sz w:val="24"/>
            <w:szCs w:val="24"/>
          </w:rPr>
          <w:t>Put a set of stacking pins on the Teens</w:t>
        </w:r>
      </w:ins>
      <w:ins w:id="178" w:author="William Schmidt" w:date="2024-05-01T18:03:00Z" w16du:dateUtc="2024-05-01T23:03:00Z">
        <w:r>
          <w:rPr>
            <w:sz w:val="24"/>
            <w:szCs w:val="24"/>
          </w:rPr>
          <w:t>y 4.1 as shown in Figure x.</w:t>
        </w:r>
      </w:ins>
    </w:p>
    <w:p w14:paraId="40F73E3C" w14:textId="6B0E72F3" w:rsidR="004124EB" w:rsidRPr="00D215F9" w:rsidRDefault="003C0194" w:rsidP="00D215F9">
      <w:pPr>
        <w:pStyle w:val="ListParagraph"/>
        <w:numPr>
          <w:ilvl w:val="0"/>
          <w:numId w:val="3"/>
        </w:numPr>
        <w:rPr>
          <w:sz w:val="24"/>
          <w:szCs w:val="24"/>
        </w:rPr>
      </w:pPr>
      <w:ins w:id="179" w:author="William Schmidt" w:date="2024-05-01T18:34:00Z" w16du:dateUtc="2024-05-01T23:34:00Z">
        <w:r>
          <w:rPr>
            <w:sz w:val="24"/>
            <w:szCs w:val="24"/>
          </w:rPr>
          <w:t xml:space="preserve">If you will use the offset adapter, </w:t>
        </w:r>
      </w:ins>
      <w:proofErr w:type="gramStart"/>
      <w:ins w:id="180" w:author="William Schmidt" w:date="2024-05-01T18:03:00Z" w16du:dateUtc="2024-05-01T23:03:00Z">
        <w:r w:rsidR="004124EB">
          <w:rPr>
            <w:sz w:val="24"/>
            <w:szCs w:val="24"/>
          </w:rPr>
          <w:t>Add</w:t>
        </w:r>
        <w:proofErr w:type="gramEnd"/>
        <w:r w:rsidR="004124EB">
          <w:rPr>
            <w:sz w:val="24"/>
            <w:szCs w:val="24"/>
          </w:rPr>
          <w:t xml:space="preserve"> a set of </w:t>
        </w:r>
      </w:ins>
      <w:ins w:id="181" w:author="William Schmidt" w:date="2024-05-01T18:04:00Z" w16du:dateUtc="2024-05-01T23:04:00Z">
        <w:r w:rsidR="004124EB">
          <w:rPr>
            <w:sz w:val="24"/>
            <w:szCs w:val="24"/>
          </w:rPr>
          <w:t xml:space="preserve">short IDC pins to the </w:t>
        </w:r>
      </w:ins>
      <w:ins w:id="182" w:author="William Schmidt" w:date="2024-05-01T18:05:00Z" w16du:dateUtc="2024-05-01T23:05:00Z">
        <w:r w:rsidR="00165419">
          <w:rPr>
            <w:sz w:val="24"/>
            <w:szCs w:val="24"/>
          </w:rPr>
          <w:t>offset adapter as shown in</w:t>
        </w:r>
      </w:ins>
      <w:ins w:id="183" w:author="William Schmidt" w:date="2024-05-01T18:35:00Z" w16du:dateUtc="2024-05-01T23:35:00Z">
        <w:r>
          <w:rPr>
            <w:sz w:val="24"/>
            <w:szCs w:val="24"/>
          </w:rPr>
          <w:t xml:space="preserve"> </w:t>
        </w:r>
      </w:ins>
      <w:ins w:id="184" w:author="William Schmidt" w:date="2024-05-01T18:05:00Z" w16du:dateUtc="2024-05-01T23:05:00Z">
        <w:r w:rsidR="00165419">
          <w:rPr>
            <w:sz w:val="24"/>
            <w:szCs w:val="24"/>
          </w:rPr>
          <w:t>Figure x.</w:t>
        </w:r>
      </w:ins>
    </w:p>
    <w:p w14:paraId="391178B2" w14:textId="13130327" w:rsidR="00D215F9" w:rsidRPr="00D215F9" w:rsidRDefault="003C0194" w:rsidP="00D215F9">
      <w:pPr>
        <w:pStyle w:val="ListParagraph"/>
        <w:numPr>
          <w:ilvl w:val="0"/>
          <w:numId w:val="3"/>
        </w:numPr>
        <w:rPr>
          <w:sz w:val="24"/>
          <w:szCs w:val="24"/>
        </w:rPr>
      </w:pPr>
      <w:ins w:id="185" w:author="William Schmidt" w:date="2024-05-01T18:34:00Z" w16du:dateUtc="2024-05-01T23:34:00Z">
        <w:r>
          <w:rPr>
            <w:sz w:val="24"/>
            <w:szCs w:val="24"/>
          </w:rPr>
          <w:t>If using the offset adapter, m</w:t>
        </w:r>
      </w:ins>
      <w:del w:id="186" w:author="William Schmidt" w:date="2024-05-01T18:34:00Z" w16du:dateUtc="2024-05-01T23:34:00Z">
        <w:r w:rsidR="00D215F9" w:rsidRPr="00D215F9" w:rsidDel="003C0194">
          <w:rPr>
            <w:sz w:val="24"/>
            <w:szCs w:val="24"/>
          </w:rPr>
          <w:delText>M</w:delText>
        </w:r>
      </w:del>
      <w:r w:rsidR="00D215F9" w:rsidRPr="00D215F9">
        <w:rPr>
          <w:sz w:val="24"/>
          <w:szCs w:val="24"/>
        </w:rPr>
        <w:t xml:space="preserve">ount the Teensy </w:t>
      </w:r>
      <w:del w:id="187" w:author="William Schmidt" w:date="2024-05-01T17:58:00Z" w16du:dateUtc="2024-05-01T22:58:00Z">
        <w:r w:rsidR="00D215F9" w:rsidRPr="00D215F9" w:rsidDel="004124EB">
          <w:rPr>
            <w:sz w:val="24"/>
            <w:szCs w:val="24"/>
          </w:rPr>
          <w:delText xml:space="preserve">4.1 and the </w:delText>
        </w:r>
      </w:del>
      <w:r w:rsidR="00D215F9" w:rsidRPr="00D215F9">
        <w:rPr>
          <w:sz w:val="24"/>
          <w:szCs w:val="24"/>
        </w:rPr>
        <w:t>Audio hat</w:t>
      </w:r>
      <w:ins w:id="188" w:author="William Schmidt" w:date="2024-05-01T17:56:00Z" w16du:dateUtc="2024-05-01T22:56:00Z">
        <w:r w:rsidR="004124EB">
          <w:rPr>
            <w:sz w:val="24"/>
            <w:szCs w:val="24"/>
          </w:rPr>
          <w:t xml:space="preserve"> on the </w:t>
        </w:r>
      </w:ins>
      <w:ins w:id="189" w:author="William Schmidt" w:date="2024-05-01T18:01:00Z" w16du:dateUtc="2024-05-01T23:01:00Z">
        <w:r w:rsidR="004124EB">
          <w:rPr>
            <w:sz w:val="24"/>
            <w:szCs w:val="24"/>
          </w:rPr>
          <w:t xml:space="preserve">offset </w:t>
        </w:r>
      </w:ins>
      <w:ins w:id="190" w:author="William Schmidt" w:date="2024-05-01T17:58:00Z" w16du:dateUtc="2024-05-01T22:58:00Z">
        <w:r w:rsidR="004124EB">
          <w:rPr>
            <w:sz w:val="24"/>
            <w:szCs w:val="24"/>
          </w:rPr>
          <w:t xml:space="preserve">adapter </w:t>
        </w:r>
      </w:ins>
      <w:ins w:id="191" w:author="William Schmidt" w:date="2024-05-01T17:59:00Z" w16du:dateUtc="2024-05-01T22:59:00Z">
        <w:r w:rsidR="004124EB">
          <w:rPr>
            <w:sz w:val="24"/>
            <w:szCs w:val="24"/>
          </w:rPr>
          <w:t xml:space="preserve">with a set of short IDC pins as shown in Figure </w:t>
        </w:r>
      </w:ins>
      <w:ins w:id="192" w:author="William Schmidt" w:date="2024-05-01T18:00:00Z" w16du:dateUtc="2024-05-01T23:00:00Z">
        <w:r w:rsidR="004124EB">
          <w:rPr>
            <w:sz w:val="24"/>
            <w:szCs w:val="24"/>
          </w:rPr>
          <w:t>x</w:t>
        </w:r>
      </w:ins>
      <w:r w:rsidR="00D215F9" w:rsidRPr="00D215F9">
        <w:rPr>
          <w:sz w:val="24"/>
          <w:szCs w:val="24"/>
        </w:rPr>
        <w:t>.  T</w:t>
      </w:r>
      <w:ins w:id="193" w:author="William Schmidt" w:date="2024-05-01T18:01:00Z" w16du:dateUtc="2024-05-01T23:01:00Z">
        <w:r w:rsidR="004124EB">
          <w:rPr>
            <w:sz w:val="24"/>
            <w:szCs w:val="24"/>
          </w:rPr>
          <w:t xml:space="preserve">hen </w:t>
        </w:r>
      </w:ins>
      <w:ins w:id="194" w:author="William Schmidt" w:date="2024-05-01T18:02:00Z" w16du:dateUtc="2024-05-01T23:02:00Z">
        <w:r w:rsidR="004124EB">
          <w:rPr>
            <w:sz w:val="24"/>
            <w:szCs w:val="24"/>
          </w:rPr>
          <w:t xml:space="preserve">plug the offset board </w:t>
        </w:r>
      </w:ins>
      <w:del w:id="195" w:author="William Schmidt" w:date="2024-05-01T18:02:00Z" w16du:dateUtc="2024-05-01T23:02:00Z">
        <w:r w:rsidR="00D215F9" w:rsidRPr="00D215F9" w:rsidDel="004124EB">
          <w:rPr>
            <w:sz w:val="24"/>
            <w:szCs w:val="24"/>
          </w:rPr>
          <w:delText xml:space="preserve">he hat is oriented to plug </w:delText>
        </w:r>
      </w:del>
      <w:r w:rsidR="00D215F9" w:rsidRPr="00D215F9">
        <w:rPr>
          <w:sz w:val="24"/>
          <w:szCs w:val="24"/>
        </w:rPr>
        <w:t>into the end of the Teensy with the board mounted USB mini connector.</w:t>
      </w:r>
    </w:p>
    <w:p w14:paraId="6E500BB2" w14:textId="38BE2CF6" w:rsidR="00D215F9" w:rsidRPr="00D215F9" w:rsidRDefault="00D215F9" w:rsidP="00D215F9">
      <w:pPr>
        <w:pStyle w:val="ListParagraph"/>
        <w:numPr>
          <w:ilvl w:val="0"/>
          <w:numId w:val="3"/>
        </w:numPr>
        <w:rPr>
          <w:sz w:val="24"/>
          <w:szCs w:val="24"/>
        </w:rPr>
      </w:pPr>
      <w:r w:rsidRPr="00D215F9">
        <w:rPr>
          <w:sz w:val="24"/>
          <w:szCs w:val="24"/>
        </w:rPr>
        <w:lastRenderedPageBreak/>
        <w:t xml:space="preserve">Make a cable to connect the “R_OUT” (or Q) and “L_OUT” (or I) with ground to the </w:t>
      </w:r>
      <w:r w:rsidR="00251B2F">
        <w:rPr>
          <w:sz w:val="24"/>
          <w:szCs w:val="24"/>
        </w:rPr>
        <w:t>90-degree</w:t>
      </w:r>
      <w:r w:rsidRPr="00D215F9">
        <w:rPr>
          <w:sz w:val="24"/>
          <w:szCs w:val="24"/>
        </w:rPr>
        <w:t xml:space="preserve"> pins</w:t>
      </w:r>
      <w:r w:rsidR="00017E24">
        <w:rPr>
          <w:sz w:val="24"/>
          <w:szCs w:val="24"/>
        </w:rPr>
        <w:t xml:space="preserve"> next to the Teensy board</w:t>
      </w:r>
      <w:r w:rsidR="00251B2F">
        <w:rPr>
          <w:sz w:val="24"/>
          <w:szCs w:val="24"/>
        </w:rPr>
        <w:t xml:space="preserve"> (pins 17, 18, 19)</w:t>
      </w:r>
      <w:r w:rsidRPr="00D215F9">
        <w:rPr>
          <w:sz w:val="24"/>
          <w:szCs w:val="24"/>
        </w:rPr>
        <w:t xml:space="preserve">.  The best way to do this is to use jumper wires with female </w:t>
      </w:r>
      <w:proofErr w:type="gramStart"/>
      <w:ins w:id="196" w:author="William Schmidt" w:date="2024-05-01T18:29:00Z" w16du:dateUtc="2024-05-01T23:29:00Z">
        <w:r w:rsidR="003C0194">
          <w:rPr>
            <w:sz w:val="24"/>
            <w:szCs w:val="24"/>
          </w:rPr>
          <w:t>0</w:t>
        </w:r>
      </w:ins>
      <w:r w:rsidR="00251B2F">
        <w:rPr>
          <w:sz w:val="24"/>
          <w:szCs w:val="24"/>
        </w:rPr>
        <w:t>.1 inch</w:t>
      </w:r>
      <w:proofErr w:type="gramEnd"/>
      <w:r w:rsidR="00251B2F">
        <w:rPr>
          <w:sz w:val="24"/>
          <w:szCs w:val="24"/>
        </w:rPr>
        <w:t xml:space="preserve"> </w:t>
      </w:r>
      <w:r w:rsidR="009967CD">
        <w:rPr>
          <w:sz w:val="24"/>
          <w:szCs w:val="24"/>
        </w:rPr>
        <w:t xml:space="preserve">header </w:t>
      </w:r>
      <w:r w:rsidR="00251B2F">
        <w:rPr>
          <w:sz w:val="24"/>
          <w:szCs w:val="24"/>
        </w:rPr>
        <w:t>socket</w:t>
      </w:r>
      <w:r w:rsidR="00251B2F" w:rsidRPr="00D215F9">
        <w:rPr>
          <w:sz w:val="24"/>
          <w:szCs w:val="24"/>
        </w:rPr>
        <w:t xml:space="preserve"> </w:t>
      </w:r>
      <w:r w:rsidRPr="00D215F9">
        <w:rPr>
          <w:sz w:val="24"/>
          <w:szCs w:val="24"/>
        </w:rPr>
        <w:t>ends</w:t>
      </w:r>
      <w:r w:rsidR="009967CD">
        <w:rPr>
          <w:sz w:val="24"/>
          <w:szCs w:val="24"/>
        </w:rPr>
        <w:t xml:space="preserve"> (AKA DuPont connectors)</w:t>
      </w:r>
      <w:r w:rsidRPr="00D215F9">
        <w:rPr>
          <w:sz w:val="24"/>
          <w:szCs w:val="24"/>
        </w:rPr>
        <w:t xml:space="preserve"> cut to the needed length and soldered to the Audio Hat.  Twist the wires together for </w:t>
      </w:r>
      <w:proofErr w:type="gramStart"/>
      <w:r w:rsidRPr="00D215F9">
        <w:rPr>
          <w:sz w:val="24"/>
          <w:szCs w:val="24"/>
        </w:rPr>
        <w:t>best</w:t>
      </w:r>
      <w:proofErr w:type="gramEnd"/>
      <w:r w:rsidRPr="00D215F9">
        <w:rPr>
          <w:sz w:val="24"/>
          <w:szCs w:val="24"/>
        </w:rPr>
        <w:t xml:space="preserve"> noise immunity. </w:t>
      </w:r>
    </w:p>
    <w:p w14:paraId="0FDD8D00" w14:textId="77777777" w:rsidR="00D215F9" w:rsidRDefault="00D215F9" w:rsidP="00D215F9">
      <w:pPr>
        <w:rPr>
          <w:ins w:id="197" w:author="William Schmidt" w:date="2024-05-01T18:05:00Z" w16du:dateUtc="2024-05-01T23:05:00Z"/>
          <w:b/>
          <w:bCs/>
          <w:sz w:val="24"/>
          <w:szCs w:val="24"/>
        </w:rPr>
      </w:pPr>
      <w:r w:rsidRPr="00D215F9">
        <w:rPr>
          <w:b/>
          <w:bCs/>
          <w:sz w:val="24"/>
          <w:szCs w:val="24"/>
        </w:rPr>
        <w:t>Testing The V012.6 Main Board.</w:t>
      </w:r>
    </w:p>
    <w:p w14:paraId="194565D2" w14:textId="47CA0095" w:rsidR="00165419" w:rsidRDefault="00165419" w:rsidP="00165419">
      <w:pPr>
        <w:pStyle w:val="ListParagraph"/>
        <w:numPr>
          <w:ilvl w:val="0"/>
          <w:numId w:val="10"/>
        </w:numPr>
        <w:rPr>
          <w:ins w:id="198" w:author="William Schmidt" w:date="2024-05-01T18:30:00Z" w16du:dateUtc="2024-05-01T23:30:00Z"/>
          <w:sz w:val="24"/>
          <w:szCs w:val="24"/>
        </w:rPr>
      </w:pPr>
      <w:ins w:id="199" w:author="William Schmidt" w:date="2024-05-01T18:11:00Z" w16du:dateUtc="2024-05-01T23:11:00Z">
        <w:r w:rsidRPr="003C0194">
          <w:rPr>
            <w:sz w:val="24"/>
            <w:szCs w:val="24"/>
            <w:rPrChange w:id="200" w:author="William Schmidt" w:date="2024-05-01T18:29:00Z" w16du:dateUtc="2024-05-01T23:29:00Z">
              <w:rPr>
                <w:b/>
                <w:bCs/>
                <w:sz w:val="24"/>
                <w:szCs w:val="24"/>
              </w:rPr>
            </w:rPrChange>
          </w:rPr>
          <w:t xml:space="preserve">Remove the </w:t>
        </w:r>
      </w:ins>
      <w:ins w:id="201" w:author="William Schmidt" w:date="2024-05-01T18:30:00Z" w16du:dateUtc="2024-05-01T23:30:00Z">
        <w:r w:rsidR="003C0194">
          <w:rPr>
            <w:sz w:val="24"/>
            <w:szCs w:val="24"/>
          </w:rPr>
          <w:t>Teensy with offset board and audio hat</w:t>
        </w:r>
      </w:ins>
      <w:ins w:id="202" w:author="William Schmidt" w:date="2024-05-01T18:31:00Z" w16du:dateUtc="2024-05-01T23:31:00Z">
        <w:r w:rsidR="003C0194">
          <w:rPr>
            <w:sz w:val="24"/>
            <w:szCs w:val="24"/>
          </w:rPr>
          <w:t xml:space="preserve"> from the MAIN board</w:t>
        </w:r>
      </w:ins>
      <w:ins w:id="203" w:author="William Schmidt" w:date="2024-05-01T18:30:00Z" w16du:dateUtc="2024-05-01T23:30:00Z">
        <w:r w:rsidR="003C0194">
          <w:rPr>
            <w:sz w:val="24"/>
            <w:szCs w:val="24"/>
          </w:rPr>
          <w:t>.</w:t>
        </w:r>
      </w:ins>
    </w:p>
    <w:p w14:paraId="7C6070A3" w14:textId="19F97C00" w:rsidR="003C0194" w:rsidRDefault="003C0194" w:rsidP="00165419">
      <w:pPr>
        <w:pStyle w:val="ListParagraph"/>
        <w:numPr>
          <w:ilvl w:val="0"/>
          <w:numId w:val="10"/>
        </w:numPr>
        <w:rPr>
          <w:ins w:id="204" w:author="William Schmidt" w:date="2024-05-01T18:30:00Z" w16du:dateUtc="2024-05-01T23:30:00Z"/>
          <w:sz w:val="24"/>
          <w:szCs w:val="24"/>
        </w:rPr>
      </w:pPr>
      <w:ins w:id="205" w:author="William Schmidt" w:date="2024-05-01T18:30:00Z" w16du:dateUtc="2024-05-01T23:30:00Z">
        <w:r>
          <w:rPr>
            <w:sz w:val="24"/>
            <w:szCs w:val="24"/>
          </w:rPr>
          <w:t>Connect the main board to 12V.</w:t>
        </w:r>
      </w:ins>
    </w:p>
    <w:p w14:paraId="619DD384" w14:textId="52E6E7B8" w:rsidR="003C0194" w:rsidRDefault="003C0194" w:rsidP="00165419">
      <w:pPr>
        <w:pStyle w:val="ListParagraph"/>
        <w:numPr>
          <w:ilvl w:val="0"/>
          <w:numId w:val="10"/>
        </w:numPr>
        <w:rPr>
          <w:ins w:id="206" w:author="William Schmidt" w:date="2024-05-01T18:44:00Z" w16du:dateUtc="2024-05-01T23:44:00Z"/>
          <w:sz w:val="24"/>
          <w:szCs w:val="24"/>
        </w:rPr>
      </w:pPr>
      <w:ins w:id="207" w:author="William Schmidt" w:date="2024-05-01T18:31:00Z" w16du:dateUtc="2024-05-01T23:31:00Z">
        <w:r>
          <w:rPr>
            <w:sz w:val="24"/>
            <w:szCs w:val="24"/>
          </w:rPr>
          <w:t xml:space="preserve">Short the pins </w:t>
        </w:r>
      </w:ins>
      <w:ins w:id="208" w:author="William Schmidt" w:date="2024-05-01T18:54:00Z" w16du:dateUtc="2024-05-01T23:54:00Z">
        <w:r w:rsidR="0017277F">
          <w:rPr>
            <w:sz w:val="24"/>
            <w:szCs w:val="24"/>
          </w:rPr>
          <w:t>at</w:t>
        </w:r>
      </w:ins>
      <w:ins w:id="209" w:author="William Schmidt" w:date="2024-05-01T18:31:00Z" w16du:dateUtc="2024-05-01T23:31:00Z">
        <w:r>
          <w:rPr>
            <w:sz w:val="24"/>
            <w:szCs w:val="24"/>
          </w:rPr>
          <w:t xml:space="preserve"> </w:t>
        </w:r>
      </w:ins>
      <w:ins w:id="210" w:author="William Schmidt" w:date="2024-05-01T18:38:00Z" w16du:dateUtc="2024-05-01T23:38:00Z">
        <w:r>
          <w:rPr>
            <w:sz w:val="24"/>
            <w:szCs w:val="24"/>
          </w:rPr>
          <w:t>SW1</w:t>
        </w:r>
      </w:ins>
      <w:ins w:id="211" w:author="William Schmidt" w:date="2024-05-01T18:32:00Z" w16du:dateUtc="2024-05-01T23:32:00Z">
        <w:r>
          <w:rPr>
            <w:sz w:val="24"/>
            <w:szCs w:val="24"/>
          </w:rPr>
          <w:t xml:space="preserve"> together </w:t>
        </w:r>
      </w:ins>
      <w:ins w:id="212" w:author="William Schmidt" w:date="2024-05-01T18:38:00Z" w16du:dateUtc="2024-05-01T23:38:00Z">
        <w:r>
          <w:rPr>
            <w:sz w:val="24"/>
            <w:szCs w:val="24"/>
          </w:rPr>
          <w:t xml:space="preserve">momentarily </w:t>
        </w:r>
      </w:ins>
      <w:ins w:id="213" w:author="William Schmidt" w:date="2024-05-01T18:32:00Z" w16du:dateUtc="2024-05-01T23:32:00Z">
        <w:r>
          <w:rPr>
            <w:sz w:val="24"/>
            <w:szCs w:val="24"/>
          </w:rPr>
          <w:t>with</w:t>
        </w:r>
      </w:ins>
      <w:ins w:id="214" w:author="William Schmidt" w:date="2024-05-01T18:38:00Z" w16du:dateUtc="2024-05-01T23:38:00Z">
        <w:r>
          <w:rPr>
            <w:sz w:val="24"/>
            <w:szCs w:val="24"/>
          </w:rPr>
          <w:t xml:space="preserve"> an IDC</w:t>
        </w:r>
      </w:ins>
      <w:ins w:id="215" w:author="William Schmidt" w:date="2024-05-01T18:32:00Z" w16du:dateUtc="2024-05-01T23:32:00Z">
        <w:r>
          <w:rPr>
            <w:sz w:val="24"/>
            <w:szCs w:val="24"/>
          </w:rPr>
          <w:t xml:space="preserve"> </w:t>
        </w:r>
      </w:ins>
      <w:ins w:id="216" w:author="William Schmidt" w:date="2024-05-01T18:38:00Z" w16du:dateUtc="2024-05-01T23:38:00Z">
        <w:r>
          <w:rPr>
            <w:sz w:val="24"/>
            <w:szCs w:val="24"/>
          </w:rPr>
          <w:t xml:space="preserve">jumper or </w:t>
        </w:r>
        <w:proofErr w:type="gramStart"/>
        <w:r>
          <w:rPr>
            <w:sz w:val="24"/>
            <w:szCs w:val="24"/>
          </w:rPr>
          <w:t>screw driver</w:t>
        </w:r>
        <w:proofErr w:type="gramEnd"/>
        <w:r>
          <w:rPr>
            <w:sz w:val="24"/>
            <w:szCs w:val="24"/>
          </w:rPr>
          <w:t xml:space="preserve"> (be careful not to contact anything else!)</w:t>
        </w:r>
      </w:ins>
      <w:ins w:id="217" w:author="William Schmidt" w:date="2024-05-01T18:39:00Z" w16du:dateUtc="2024-05-01T23:39:00Z">
        <w:r>
          <w:rPr>
            <w:sz w:val="24"/>
            <w:szCs w:val="24"/>
          </w:rPr>
          <w:t>.</w:t>
        </w:r>
        <w:r w:rsidR="00FE2090">
          <w:rPr>
            <w:sz w:val="24"/>
            <w:szCs w:val="24"/>
          </w:rPr>
          <w:t xml:space="preserve">  The power LEDs </w:t>
        </w:r>
      </w:ins>
      <w:ins w:id="218" w:author="William Schmidt" w:date="2024-05-01T18:40:00Z" w16du:dateUtc="2024-05-01T23:40:00Z">
        <w:r w:rsidR="00FE2090">
          <w:rPr>
            <w:sz w:val="24"/>
            <w:szCs w:val="24"/>
          </w:rPr>
          <w:t xml:space="preserve">D2 (for 3.3V) and D3 (for 5V) </w:t>
        </w:r>
      </w:ins>
      <w:ins w:id="219" w:author="William Schmidt" w:date="2024-05-01T18:39:00Z" w16du:dateUtc="2024-05-01T23:39:00Z">
        <w:r w:rsidR="00FE2090">
          <w:rPr>
            <w:sz w:val="24"/>
            <w:szCs w:val="24"/>
          </w:rPr>
          <w:t>should come on</w:t>
        </w:r>
      </w:ins>
      <w:ins w:id="220" w:author="William Schmidt" w:date="2024-05-01T18:40:00Z" w16du:dateUtc="2024-05-01T23:40:00Z">
        <w:r w:rsidR="00FE2090">
          <w:rPr>
            <w:sz w:val="24"/>
            <w:szCs w:val="24"/>
          </w:rPr>
          <w:t>.</w:t>
        </w:r>
      </w:ins>
      <w:ins w:id="221" w:author="William Schmidt" w:date="2024-05-01T18:51:00Z" w16du:dateUtc="2024-05-01T23:51:00Z">
        <w:r w:rsidR="0017277F">
          <w:rPr>
            <w:sz w:val="24"/>
            <w:szCs w:val="24"/>
          </w:rPr>
          <w:t xml:space="preserve">  Measure the 3.3V power at </w:t>
        </w:r>
      </w:ins>
      <w:ins w:id="222" w:author="William Schmidt" w:date="2024-05-01T18:52:00Z" w16du:dateUtc="2024-05-01T23:52:00Z">
        <w:r w:rsidR="0017277F">
          <w:rPr>
            <w:sz w:val="24"/>
            <w:szCs w:val="24"/>
          </w:rPr>
          <w:t xml:space="preserve">TP2 and the 5V power at TP1 to make sure it’s the </w:t>
        </w:r>
      </w:ins>
      <w:ins w:id="223" w:author="William Schmidt" w:date="2024-05-01T18:53:00Z" w16du:dateUtc="2024-05-01T23:53:00Z">
        <w:r w:rsidR="0017277F">
          <w:rPr>
            <w:sz w:val="24"/>
            <w:szCs w:val="24"/>
          </w:rPr>
          <w:t>expected value.</w:t>
        </w:r>
      </w:ins>
      <w:ins w:id="224" w:author="William Schmidt" w:date="2024-05-01T18:51:00Z" w16du:dateUtc="2024-05-01T23:51:00Z">
        <w:r w:rsidR="0017277F">
          <w:rPr>
            <w:sz w:val="24"/>
            <w:szCs w:val="24"/>
          </w:rPr>
          <w:t xml:space="preserve"> </w:t>
        </w:r>
      </w:ins>
    </w:p>
    <w:p w14:paraId="07AC250F" w14:textId="566393A0" w:rsidR="00FE2090" w:rsidRDefault="00FE2090" w:rsidP="00165419">
      <w:pPr>
        <w:pStyle w:val="ListParagraph"/>
        <w:numPr>
          <w:ilvl w:val="0"/>
          <w:numId w:val="10"/>
        </w:numPr>
        <w:rPr>
          <w:ins w:id="225" w:author="William Schmidt" w:date="2024-05-01T18:51:00Z" w16du:dateUtc="2024-05-01T23:51:00Z"/>
          <w:sz w:val="24"/>
          <w:szCs w:val="24"/>
        </w:rPr>
      </w:pPr>
      <w:ins w:id="226" w:author="William Schmidt" w:date="2024-05-01T18:44:00Z" w16du:dateUtc="2024-05-01T23:44:00Z">
        <w:r>
          <w:rPr>
            <w:sz w:val="24"/>
            <w:szCs w:val="24"/>
          </w:rPr>
          <w:t>Remove power from the board, wait a few sec</w:t>
        </w:r>
      </w:ins>
      <w:ins w:id="227" w:author="William Schmidt" w:date="2024-05-01T18:45:00Z" w16du:dateUtc="2024-05-01T23:45:00Z">
        <w:r>
          <w:rPr>
            <w:sz w:val="24"/>
            <w:szCs w:val="24"/>
          </w:rPr>
          <w:t xml:space="preserve">onds, and then replace the </w:t>
        </w:r>
      </w:ins>
      <w:ins w:id="228" w:author="William Schmidt" w:date="2024-05-01T18:50:00Z" w16du:dateUtc="2024-05-01T23:50:00Z">
        <w:r w:rsidR="0017277F">
          <w:rPr>
            <w:sz w:val="24"/>
            <w:szCs w:val="24"/>
          </w:rPr>
          <w:t xml:space="preserve">Teensy </w:t>
        </w:r>
      </w:ins>
      <w:ins w:id="229" w:author="William Schmidt" w:date="2024-05-01T18:51:00Z" w16du:dateUtc="2024-05-01T23:51:00Z">
        <w:r w:rsidR="0017277F">
          <w:rPr>
            <w:sz w:val="24"/>
            <w:szCs w:val="24"/>
          </w:rPr>
          <w:t>and audio hat on the MAIN board.</w:t>
        </w:r>
      </w:ins>
    </w:p>
    <w:p w14:paraId="3D2CC083" w14:textId="79E204D9" w:rsidR="0017277F" w:rsidRDefault="0017277F" w:rsidP="00165419">
      <w:pPr>
        <w:pStyle w:val="ListParagraph"/>
        <w:numPr>
          <w:ilvl w:val="0"/>
          <w:numId w:val="10"/>
        </w:numPr>
        <w:rPr>
          <w:ins w:id="230" w:author="William Schmidt" w:date="2024-05-01T19:01:00Z" w16du:dateUtc="2024-05-02T00:01:00Z"/>
          <w:sz w:val="24"/>
          <w:szCs w:val="24"/>
        </w:rPr>
      </w:pPr>
      <w:ins w:id="231" w:author="William Schmidt" w:date="2024-05-01T18:51:00Z" w16du:dateUtc="2024-05-01T23:51:00Z">
        <w:r>
          <w:rPr>
            <w:sz w:val="24"/>
            <w:szCs w:val="24"/>
          </w:rPr>
          <w:t xml:space="preserve">Reconnect the 12V and </w:t>
        </w:r>
      </w:ins>
      <w:proofErr w:type="gramStart"/>
      <w:ins w:id="232" w:author="William Schmidt" w:date="2024-05-01T18:53:00Z" w16du:dateUtc="2024-05-01T23:53:00Z">
        <w:r>
          <w:rPr>
            <w:sz w:val="24"/>
            <w:szCs w:val="24"/>
          </w:rPr>
          <w:t>short</w:t>
        </w:r>
        <w:proofErr w:type="gramEnd"/>
        <w:r>
          <w:rPr>
            <w:sz w:val="24"/>
            <w:szCs w:val="24"/>
          </w:rPr>
          <w:t xml:space="preserve"> the </w:t>
        </w:r>
      </w:ins>
      <w:ins w:id="233" w:author="William Schmidt" w:date="2024-05-01T18:54:00Z" w16du:dateUtc="2024-05-01T23:54:00Z">
        <w:r>
          <w:rPr>
            <w:sz w:val="24"/>
            <w:szCs w:val="24"/>
          </w:rPr>
          <w:t xml:space="preserve">pins at SW1 together again.  </w:t>
        </w:r>
      </w:ins>
    </w:p>
    <w:p w14:paraId="25405818" w14:textId="092E35D1" w:rsidR="00276996" w:rsidRDefault="00F359DE" w:rsidP="00165419">
      <w:pPr>
        <w:pStyle w:val="ListParagraph"/>
        <w:numPr>
          <w:ilvl w:val="0"/>
          <w:numId w:val="10"/>
        </w:numPr>
        <w:rPr>
          <w:ins w:id="234" w:author="William Schmidt" w:date="2024-05-01T19:20:00Z" w16du:dateUtc="2024-05-02T00:20:00Z"/>
          <w:sz w:val="24"/>
          <w:szCs w:val="24"/>
        </w:rPr>
      </w:pPr>
      <w:ins w:id="235" w:author="William Schmidt" w:date="2024-05-01T19:01:00Z" w16du:dateUtc="2024-05-02T00:01:00Z">
        <w:r>
          <w:rPr>
            <w:sz w:val="24"/>
            <w:szCs w:val="24"/>
          </w:rPr>
          <w:t xml:space="preserve">Connect a USB cable to the Teensy </w:t>
        </w:r>
      </w:ins>
      <w:ins w:id="236" w:author="William Schmidt" w:date="2024-05-01T19:03:00Z" w16du:dateUtc="2024-05-02T00:03:00Z">
        <w:r>
          <w:rPr>
            <w:sz w:val="24"/>
            <w:szCs w:val="24"/>
          </w:rPr>
          <w:t xml:space="preserve">and </w:t>
        </w:r>
        <w:proofErr w:type="spellStart"/>
        <w:proofErr w:type="gramStart"/>
        <w:r>
          <w:rPr>
            <w:sz w:val="24"/>
            <w:szCs w:val="24"/>
          </w:rPr>
          <w:t>you</w:t>
        </w:r>
        <w:proofErr w:type="spellEnd"/>
        <w:proofErr w:type="gramEnd"/>
        <w:r>
          <w:rPr>
            <w:sz w:val="24"/>
            <w:szCs w:val="24"/>
          </w:rPr>
          <w:t xml:space="preserve"> </w:t>
        </w:r>
        <w:proofErr w:type="gramStart"/>
        <w:r>
          <w:rPr>
            <w:sz w:val="24"/>
            <w:szCs w:val="24"/>
          </w:rPr>
          <w:t xml:space="preserve">computer, </w:t>
        </w:r>
      </w:ins>
      <w:ins w:id="237" w:author="William Schmidt" w:date="2024-05-01T19:01:00Z" w16du:dateUtc="2024-05-02T00:01:00Z">
        <w:r>
          <w:rPr>
            <w:sz w:val="24"/>
            <w:szCs w:val="24"/>
          </w:rPr>
          <w:t>and</w:t>
        </w:r>
        <w:proofErr w:type="gramEnd"/>
        <w:r>
          <w:rPr>
            <w:sz w:val="24"/>
            <w:szCs w:val="24"/>
          </w:rPr>
          <w:t xml:space="preserve"> </w:t>
        </w:r>
      </w:ins>
      <w:ins w:id="238" w:author="William Schmidt" w:date="2024-05-01T19:03:00Z" w16du:dateUtc="2024-05-02T00:03:00Z">
        <w:r>
          <w:rPr>
            <w:sz w:val="24"/>
            <w:szCs w:val="24"/>
          </w:rPr>
          <w:t>l</w:t>
        </w:r>
      </w:ins>
      <w:ins w:id="239" w:author="William Schmidt" w:date="2024-05-01T19:01:00Z" w16du:dateUtc="2024-05-02T00:01:00Z">
        <w:r>
          <w:rPr>
            <w:sz w:val="24"/>
            <w:szCs w:val="24"/>
          </w:rPr>
          <w:t>oad the I2C address finder</w:t>
        </w:r>
      </w:ins>
      <w:ins w:id="240" w:author="William Schmidt" w:date="2024-05-01T19:02:00Z" w16du:dateUtc="2024-05-02T00:02:00Z">
        <w:r>
          <w:rPr>
            <w:sz w:val="24"/>
            <w:szCs w:val="24"/>
          </w:rPr>
          <w:t xml:space="preserve"> sketch from the Arduino IDC.  The sketch can be found here: </w:t>
        </w:r>
      </w:ins>
      <w:ins w:id="241" w:author="William Schmidt" w:date="2024-05-01T19:20:00Z" w16du:dateUtc="2024-05-02T00:20:00Z">
        <w:r w:rsidR="00276996">
          <w:rPr>
            <w:sz w:val="24"/>
            <w:szCs w:val="24"/>
          </w:rPr>
          <w:fldChar w:fldCharType="begin"/>
        </w:r>
        <w:r w:rsidR="00276996">
          <w:rPr>
            <w:sz w:val="24"/>
            <w:szCs w:val="24"/>
          </w:rPr>
          <w:instrText>HYPERLINK "</w:instrText>
        </w:r>
        <w:r w:rsidR="00276996" w:rsidRPr="00276996">
          <w:rPr>
            <w:sz w:val="24"/>
            <w:szCs w:val="24"/>
          </w:rPr>
          <w:instrText>https://github.com/DRWJSCHMIDT/T41/tree/main/T41_V012_Files_01-15-24/T41_V012_Software/T41_V12_Software_For_Board_Testing/V12_Main_Board_Test/i2cscan</w:instrText>
        </w:r>
        <w:r w:rsidR="00276996">
          <w:rPr>
            <w:sz w:val="24"/>
            <w:szCs w:val="24"/>
          </w:rPr>
          <w:instrText>"</w:instrText>
        </w:r>
        <w:r w:rsidR="00276996">
          <w:rPr>
            <w:sz w:val="24"/>
            <w:szCs w:val="24"/>
          </w:rPr>
          <w:fldChar w:fldCharType="separate"/>
        </w:r>
        <w:r w:rsidR="00276996" w:rsidRPr="005B58A3">
          <w:rPr>
            <w:rStyle w:val="Hyperlink"/>
            <w:sz w:val="24"/>
            <w:szCs w:val="24"/>
          </w:rPr>
          <w:t>https://github.com/DRWJSCHMIDT/T41/tree/main/T41_V012_Files_01-15-24/T41_V012_Software/T41_V12_Software_For_Board_Testing/V12_Main_Board_Test/i2cscan</w:t>
        </w:r>
        <w:r w:rsidR="00276996">
          <w:rPr>
            <w:sz w:val="24"/>
            <w:szCs w:val="24"/>
          </w:rPr>
          <w:fldChar w:fldCharType="end"/>
        </w:r>
      </w:ins>
    </w:p>
    <w:p w14:paraId="204323A6" w14:textId="20BC1C79" w:rsidR="00C66A3F" w:rsidRDefault="00276996" w:rsidP="00165419">
      <w:pPr>
        <w:pStyle w:val="ListParagraph"/>
        <w:numPr>
          <w:ilvl w:val="0"/>
          <w:numId w:val="10"/>
        </w:numPr>
        <w:rPr>
          <w:ins w:id="242" w:author="William Schmidt" w:date="2024-05-01T20:23:00Z" w16du:dateUtc="2024-05-02T01:23:00Z"/>
          <w:sz w:val="24"/>
          <w:szCs w:val="24"/>
        </w:rPr>
      </w:pPr>
      <w:ins w:id="243" w:author="William Schmidt" w:date="2024-05-01T19:20:00Z" w16du:dateUtc="2024-05-02T00:20:00Z">
        <w:r>
          <w:rPr>
            <w:sz w:val="24"/>
            <w:szCs w:val="24"/>
          </w:rPr>
          <w:t xml:space="preserve">Running this sketch from your computer with </w:t>
        </w:r>
      </w:ins>
      <w:ins w:id="244" w:author="William Schmidt" w:date="2024-05-01T20:20:00Z" w16du:dateUtc="2024-05-02T01:20:00Z">
        <w:r w:rsidR="00C66A3F">
          <w:rPr>
            <w:sz w:val="24"/>
            <w:szCs w:val="24"/>
          </w:rPr>
          <w:t>wa</w:t>
        </w:r>
      </w:ins>
      <w:ins w:id="245" w:author="William Schmidt" w:date="2024-05-01T20:21:00Z" w16du:dateUtc="2024-05-02T01:21:00Z">
        <w:r w:rsidR="00C66A3F">
          <w:rPr>
            <w:sz w:val="24"/>
            <w:szCs w:val="24"/>
          </w:rPr>
          <w:t xml:space="preserve">tching the serial monitor, you </w:t>
        </w:r>
      </w:ins>
      <w:ins w:id="246" w:author="William Schmidt" w:date="2024-05-01T20:23:00Z" w16du:dateUtc="2024-05-02T01:23:00Z">
        <w:r w:rsidR="00C66A3F">
          <w:rPr>
            <w:sz w:val="24"/>
            <w:szCs w:val="24"/>
          </w:rPr>
          <w:t xml:space="preserve">should </w:t>
        </w:r>
      </w:ins>
      <w:ins w:id="247" w:author="William Schmidt" w:date="2024-05-01T20:21:00Z" w16du:dateUtc="2024-05-02T01:21:00Z">
        <w:r w:rsidR="00C66A3F">
          <w:rPr>
            <w:sz w:val="24"/>
            <w:szCs w:val="24"/>
          </w:rPr>
          <w:t>see</w:t>
        </w:r>
      </w:ins>
      <w:ins w:id="248" w:author="William Schmidt" w:date="2024-05-01T20:22:00Z" w16du:dateUtc="2024-05-02T01:22:00Z">
        <w:r w:rsidR="00C66A3F">
          <w:rPr>
            <w:sz w:val="24"/>
            <w:szCs w:val="24"/>
          </w:rPr>
          <w:t>:</w:t>
        </w:r>
      </w:ins>
    </w:p>
    <w:p w14:paraId="2502E62B" w14:textId="77777777" w:rsidR="00C66A3F" w:rsidRDefault="00C66A3F" w:rsidP="00C66A3F">
      <w:pPr>
        <w:pStyle w:val="ListParagraph"/>
        <w:rPr>
          <w:ins w:id="249" w:author="William Schmidt" w:date="2024-05-01T20:22:00Z" w16du:dateUtc="2024-05-02T01:22:00Z"/>
          <w:sz w:val="24"/>
          <w:szCs w:val="24"/>
        </w:rPr>
        <w:pPrChange w:id="250" w:author="William Schmidt" w:date="2024-05-01T20:23:00Z" w16du:dateUtc="2024-05-02T01:23:00Z">
          <w:pPr>
            <w:pStyle w:val="ListParagraph"/>
            <w:numPr>
              <w:numId w:val="10"/>
            </w:numPr>
            <w:ind w:hanging="360"/>
          </w:pPr>
        </w:pPrChange>
      </w:pPr>
    </w:p>
    <w:p w14:paraId="0AB710F8" w14:textId="77777777" w:rsidR="00C66A3F" w:rsidRPr="00C66A3F" w:rsidRDefault="00C66A3F" w:rsidP="00C66A3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1" w:author="William Schmidt" w:date="2024-05-01T20:22:00Z" w16du:dateUtc="2024-05-02T01:22:00Z"/>
          <w:rFonts w:ascii="Courier New" w:eastAsia="Times New Roman" w:hAnsi="Courier New" w:cs="Courier New"/>
          <w:color w:val="4E5B61"/>
          <w:sz w:val="20"/>
          <w:szCs w:val="20"/>
        </w:rPr>
        <w:pPrChange w:id="252" w:author="William Schmidt" w:date="2024-05-01T20:23:00Z" w16du:dateUtc="2024-05-02T01:23:00Z">
          <w:pPr>
            <w:pStyle w:val="ListParagraph"/>
            <w:numPr>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360"/>
          </w:pPr>
        </w:pPrChange>
      </w:pPr>
      <w:ins w:id="253" w:author="William Schmidt" w:date="2024-05-01T20:22:00Z" w16du:dateUtc="2024-05-02T01:22:00Z">
        <w:r w:rsidRPr="00C66A3F">
          <w:rPr>
            <w:rFonts w:ascii="Courier New" w:eastAsia="Times New Roman" w:hAnsi="Courier New" w:cs="Courier New"/>
            <w:color w:val="4E5B61"/>
            <w:sz w:val="20"/>
            <w:szCs w:val="20"/>
          </w:rPr>
          <w:t>Scanning Wire ...</w:t>
        </w:r>
      </w:ins>
    </w:p>
    <w:p w14:paraId="63F896F1" w14:textId="042BC368" w:rsidR="00276996" w:rsidRDefault="00C66A3F" w:rsidP="00C66A3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4" w:author="William Schmidt" w:date="2024-05-01T20:23:00Z" w16du:dateUtc="2024-05-02T01:23:00Z"/>
          <w:rFonts w:ascii="Courier New" w:eastAsia="Times New Roman" w:hAnsi="Courier New" w:cs="Courier New"/>
          <w:color w:val="4E5B61"/>
          <w:sz w:val="20"/>
          <w:szCs w:val="20"/>
        </w:rPr>
      </w:pPr>
      <w:ins w:id="255" w:author="William Schmidt" w:date="2024-05-01T20:22:00Z" w16du:dateUtc="2024-05-02T01:22:00Z">
        <w:r w:rsidRPr="00C66A3F">
          <w:rPr>
            <w:rFonts w:ascii="Courier New" w:eastAsia="Times New Roman" w:hAnsi="Courier New" w:cs="Courier New"/>
            <w:color w:val="4E5B61"/>
            <w:sz w:val="20"/>
            <w:szCs w:val="20"/>
          </w:rPr>
          <w:t>I2C device found at address 0x0</w:t>
        </w:r>
        <w:proofErr w:type="gramStart"/>
        <w:r w:rsidRPr="00C66A3F">
          <w:rPr>
            <w:rFonts w:ascii="Courier New" w:eastAsia="Times New Roman" w:hAnsi="Courier New" w:cs="Courier New"/>
            <w:color w:val="4E5B61"/>
            <w:sz w:val="20"/>
            <w:szCs w:val="20"/>
          </w:rPr>
          <w:t>A  !</w:t>
        </w:r>
        <w:proofErr w:type="gramEnd"/>
        <w:r w:rsidRPr="00C66A3F">
          <w:rPr>
            <w:rFonts w:ascii="Courier New" w:eastAsia="Times New Roman" w:hAnsi="Courier New" w:cs="Courier New"/>
            <w:color w:val="4E5B61"/>
            <w:sz w:val="20"/>
            <w:szCs w:val="20"/>
          </w:rPr>
          <w:t xml:space="preserve">  [Correct Address for Teensy Audio </w:t>
        </w:r>
        <w:proofErr w:type="gramStart"/>
        <w:r w:rsidRPr="00C66A3F">
          <w:rPr>
            <w:rFonts w:ascii="Courier New" w:eastAsia="Times New Roman" w:hAnsi="Courier New" w:cs="Courier New"/>
            <w:color w:val="4E5B61"/>
            <w:sz w:val="20"/>
            <w:szCs w:val="20"/>
          </w:rPr>
          <w:t>Hat]</w:t>
        </w:r>
        <w:r w:rsidRPr="00C66A3F">
          <w:rPr>
            <w:rFonts w:ascii="Courier New" w:eastAsia="Times New Roman" w:hAnsi="Courier New" w:cs="Courier New"/>
            <w:color w:val="4E5B61"/>
            <w:sz w:val="20"/>
            <w:szCs w:val="20"/>
            <w:rPrChange w:id="256" w:author="William Schmidt" w:date="2024-05-01T20:22:00Z" w16du:dateUtc="2024-05-02T01:22:00Z">
              <w:rPr/>
            </w:rPrChange>
          </w:rPr>
          <w:t>done</w:t>
        </w:r>
      </w:ins>
      <w:proofErr w:type="gramEnd"/>
    </w:p>
    <w:p w14:paraId="434AB28F" w14:textId="77777777" w:rsidR="00C66A3F" w:rsidRPr="00C66A3F" w:rsidRDefault="00C66A3F" w:rsidP="00C66A3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7" w:author="William Schmidt" w:date="2024-05-01T19:19:00Z" w16du:dateUtc="2024-05-02T00:19:00Z"/>
          <w:rFonts w:ascii="Courier New" w:eastAsia="Times New Roman" w:hAnsi="Courier New" w:cs="Courier New"/>
          <w:color w:val="4E5B61"/>
          <w:sz w:val="20"/>
          <w:szCs w:val="20"/>
          <w:rPrChange w:id="258" w:author="William Schmidt" w:date="2024-05-01T20:23:00Z" w16du:dateUtc="2024-05-02T01:23:00Z">
            <w:rPr>
              <w:ins w:id="259" w:author="William Schmidt" w:date="2024-05-01T19:19:00Z" w16du:dateUtc="2024-05-02T00:19:00Z"/>
            </w:rPr>
          </w:rPrChange>
        </w:rPr>
        <w:pPrChange w:id="260" w:author="William Schmidt" w:date="2024-05-01T20:23:00Z" w16du:dateUtc="2024-05-02T01:23:00Z">
          <w:pPr>
            <w:pStyle w:val="ListParagraph"/>
            <w:numPr>
              <w:numId w:val="10"/>
            </w:numPr>
            <w:ind w:hanging="360"/>
          </w:pPr>
        </w:pPrChange>
      </w:pPr>
    </w:p>
    <w:p w14:paraId="2908D385" w14:textId="376D63EC" w:rsidR="00F359DE" w:rsidRPr="003C0194" w:rsidRDefault="00F359DE" w:rsidP="00165419">
      <w:pPr>
        <w:pStyle w:val="ListParagraph"/>
        <w:numPr>
          <w:ilvl w:val="0"/>
          <w:numId w:val="10"/>
        </w:numPr>
        <w:rPr>
          <w:sz w:val="24"/>
          <w:szCs w:val="24"/>
          <w:rPrChange w:id="261" w:author="William Schmidt" w:date="2024-05-01T18:29:00Z" w16du:dateUtc="2024-05-01T23:29:00Z">
            <w:rPr/>
          </w:rPrChange>
        </w:rPr>
        <w:pPrChange w:id="262" w:author="William Schmidt" w:date="2024-05-01T18:11:00Z" w16du:dateUtc="2024-05-01T23:11:00Z">
          <w:pPr/>
        </w:pPrChange>
      </w:pPr>
      <w:ins w:id="263" w:author="William Schmidt" w:date="2024-05-01T19:02:00Z" w16du:dateUtc="2024-05-02T00:02:00Z">
        <w:r>
          <w:rPr>
            <w:sz w:val="24"/>
            <w:szCs w:val="24"/>
          </w:rPr>
          <w:t xml:space="preserve"> </w:t>
        </w:r>
      </w:ins>
    </w:p>
    <w:p w14:paraId="72DF6F49" w14:textId="3B041E3D" w:rsidR="00CF3A48" w:rsidRDefault="00CF3A48" w:rsidP="00D10405">
      <w:pPr>
        <w:rPr>
          <w:b/>
          <w:bCs/>
          <w:sz w:val="24"/>
          <w:szCs w:val="24"/>
        </w:rPr>
      </w:pPr>
    </w:p>
    <w:p w14:paraId="2067FFF6" w14:textId="77777777" w:rsidR="00D10405" w:rsidRDefault="00D10405" w:rsidP="00D10405">
      <w:pPr>
        <w:rPr>
          <w:b/>
          <w:bCs/>
          <w:sz w:val="24"/>
          <w:szCs w:val="24"/>
        </w:rPr>
      </w:pPr>
    </w:p>
    <w:p w14:paraId="3429CA33" w14:textId="687A9597" w:rsidR="00D10405" w:rsidRDefault="00D10405" w:rsidP="00D10405">
      <w:pPr>
        <w:jc w:val="center"/>
        <w:rPr>
          <w:b/>
          <w:bCs/>
          <w:sz w:val="24"/>
          <w:szCs w:val="24"/>
        </w:rPr>
      </w:pPr>
      <w:r>
        <w:rPr>
          <w:b/>
          <w:bCs/>
          <w:sz w:val="24"/>
          <w:szCs w:val="24"/>
        </w:rPr>
        <w:t>FIGURES AND TABLES</w:t>
      </w:r>
    </w:p>
    <w:p w14:paraId="5EF5F559" w14:textId="77777777" w:rsidR="00D10405" w:rsidRDefault="00D10405" w:rsidP="00D10405">
      <w:pPr>
        <w:jc w:val="center"/>
        <w:rPr>
          <w:b/>
          <w:bCs/>
          <w:sz w:val="24"/>
          <w:szCs w:val="24"/>
        </w:rPr>
      </w:pPr>
    </w:p>
    <w:p w14:paraId="545D632C" w14:textId="77777777" w:rsidR="00D10405" w:rsidRDefault="00D10405" w:rsidP="00D10405">
      <w:pPr>
        <w:jc w:val="center"/>
        <w:rPr>
          <w:b/>
          <w:bCs/>
          <w:sz w:val="24"/>
          <w:szCs w:val="24"/>
        </w:rPr>
      </w:pPr>
    </w:p>
    <w:p w14:paraId="3A15F892" w14:textId="77777777" w:rsidR="00D10405" w:rsidRDefault="00D10405" w:rsidP="00D10405">
      <w:pPr>
        <w:jc w:val="center"/>
        <w:rPr>
          <w:b/>
          <w:bCs/>
          <w:sz w:val="24"/>
          <w:szCs w:val="24"/>
        </w:rPr>
      </w:pPr>
    </w:p>
    <w:p w14:paraId="79FFDD7B" w14:textId="77777777" w:rsidR="00D10405" w:rsidRDefault="00D10405" w:rsidP="00D10405">
      <w:pPr>
        <w:jc w:val="center"/>
        <w:rPr>
          <w:b/>
          <w:bCs/>
          <w:sz w:val="24"/>
          <w:szCs w:val="24"/>
        </w:rPr>
      </w:pPr>
    </w:p>
    <w:p w14:paraId="5C16C1C6" w14:textId="26858061" w:rsidR="00D10405" w:rsidRPr="00FE6FC5" w:rsidRDefault="00D10405" w:rsidP="00FE6FC5">
      <w:pPr>
        <w:jc w:val="center"/>
        <w:rPr>
          <w:b/>
          <w:bCs/>
          <w:sz w:val="24"/>
          <w:szCs w:val="24"/>
        </w:rPr>
      </w:pPr>
      <w:r>
        <w:rPr>
          <w:b/>
          <w:bCs/>
          <w:sz w:val="24"/>
          <w:szCs w:val="24"/>
        </w:rPr>
        <w:t>Table 1.  V12 Boards (Main, Teensy Audio Hat, and Hat Offset)</w:t>
      </w:r>
    </w:p>
    <w:sectPr w:rsidR="00D10405" w:rsidRPr="00FE6FC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1" w:author="Len Koppl" w:date="2024-04-28T14:26:00Z" w:initials="LK">
    <w:p w14:paraId="6BE2D726" w14:textId="10FDC493" w:rsidR="00FE6FC5" w:rsidRDefault="00FE6FC5" w:rsidP="00FE6FC5">
      <w:pPr>
        <w:pStyle w:val="CommentText"/>
      </w:pPr>
      <w:r>
        <w:rPr>
          <w:rStyle w:val="CommentReference"/>
        </w:rPr>
        <w:annotationRef/>
      </w:r>
      <w:r>
        <w:t>Need info on how to know what voltage to select.</w:t>
      </w:r>
    </w:p>
  </w:comment>
  <w:comment w:id="56" w:author="Len Koppl" w:date="2024-04-28T14:29:00Z" w:initials="LK">
    <w:p w14:paraId="7864BF97" w14:textId="77777777" w:rsidR="00FE6FC5" w:rsidRDefault="00FE6FC5" w:rsidP="00FE6FC5">
      <w:pPr>
        <w:pStyle w:val="CommentText"/>
      </w:pPr>
      <w:r>
        <w:rPr>
          <w:rStyle w:val="CommentReference"/>
        </w:rPr>
        <w:annotationRef/>
      </w:r>
      <w:r>
        <w:t>Should this be “directional coupler”?</w:t>
      </w:r>
    </w:p>
  </w:comment>
  <w:comment w:id="148" w:author="Len Koppl" w:date="2024-04-27T16:48:00Z" w:initials="LK">
    <w:p w14:paraId="7080824C" w14:textId="6411913C" w:rsidR="00017E24" w:rsidRDefault="00017E24">
      <w:pPr>
        <w:pStyle w:val="CommentText"/>
      </w:pPr>
      <w:r>
        <w:rPr>
          <w:rStyle w:val="CommentReference"/>
        </w:rPr>
        <w:annotationRef/>
      </w:r>
      <w:r>
        <w:t>Should call out the name of the option here.</w:t>
      </w:r>
    </w:p>
  </w:comment>
  <w:comment w:id="149" w:author="Len Koppl" w:date="2024-04-27T16:50:00Z" w:initials="LK">
    <w:p w14:paraId="3BE5FE53" w14:textId="573F71E1" w:rsidR="00017E24" w:rsidRDefault="00017E24">
      <w:pPr>
        <w:pStyle w:val="CommentText"/>
      </w:pPr>
      <w:r>
        <w:rPr>
          <w:rStyle w:val="CommentReference"/>
        </w:rPr>
        <w:annotationRef/>
      </w:r>
      <w:r>
        <w:t>I don’t understand this one…</w:t>
      </w:r>
    </w:p>
  </w:comment>
  <w:comment w:id="163" w:author="Len Koppl" w:date="2024-04-27T21:34:00Z" w:initials="LK">
    <w:p w14:paraId="1755E5FB" w14:textId="2ACA0F78" w:rsidR="0077333E" w:rsidRDefault="0077333E">
      <w:pPr>
        <w:pStyle w:val="CommentText"/>
      </w:pPr>
      <w:r>
        <w:rPr>
          <w:rStyle w:val="CommentReference"/>
        </w:rPr>
        <w:annotationRef/>
      </w:r>
      <w:r>
        <w:t>Need more info on setting voltage jumper.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BE2D726" w15:done="0"/>
  <w15:commentEx w15:paraId="7864BF97" w15:done="0"/>
  <w15:commentEx w15:paraId="7080824C" w15:done="0"/>
  <w15:commentEx w15:paraId="3BE5FE53" w15:done="0"/>
  <w15:commentEx w15:paraId="1755E5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5011496" w16cex:dateUtc="2024-04-30T23:46:00Z"/>
  <w16cex:commentExtensible w16cex:durableId="5A0D90E9" w16cex:dateUtc="2024-04-30T23:46:00Z"/>
  <w16cex:commentExtensible w16cex:durableId="5E117412" w16cex:dateUtc="2024-04-27T22:48:00Z"/>
  <w16cex:commentExtensible w16cex:durableId="042A6DE0" w16cex:dateUtc="2024-04-27T22:50:00Z"/>
  <w16cex:commentExtensible w16cex:durableId="0D14099F" w16cex:dateUtc="2024-04-28T03: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BE2D726" w16cid:durableId="55011496"/>
  <w16cid:commentId w16cid:paraId="7864BF97" w16cid:durableId="5A0D90E9"/>
  <w16cid:commentId w16cid:paraId="7080824C" w16cid:durableId="5E117412"/>
  <w16cid:commentId w16cid:paraId="3BE5FE53" w16cid:durableId="042A6DE0"/>
  <w16cid:commentId w16cid:paraId="1755E5FB" w16cid:durableId="0D1409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C7751"/>
    <w:multiLevelType w:val="hybridMultilevel"/>
    <w:tmpl w:val="D7CE74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12D48"/>
    <w:multiLevelType w:val="hybridMultilevel"/>
    <w:tmpl w:val="A62EC87C"/>
    <w:lvl w:ilvl="0" w:tplc="4B5431B0">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913842"/>
    <w:multiLevelType w:val="hybridMultilevel"/>
    <w:tmpl w:val="08502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7D5048"/>
    <w:multiLevelType w:val="hybridMultilevel"/>
    <w:tmpl w:val="12CEB58E"/>
    <w:lvl w:ilvl="0" w:tplc="42320B70">
      <w:start w:val="1"/>
      <w:numFmt w:val="decimal"/>
      <w:lvlText w:val="%1)"/>
      <w:lvlJc w:val="left"/>
      <w:pPr>
        <w:ind w:left="360" w:hanging="360"/>
      </w:pPr>
      <w:rPr>
        <w:rFonts w:ascii="Arial" w:hAnsi="Arial" w:cs="Arial"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C809E6"/>
    <w:multiLevelType w:val="hybridMultilevel"/>
    <w:tmpl w:val="763AF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8B4663"/>
    <w:multiLevelType w:val="hybridMultilevel"/>
    <w:tmpl w:val="E58269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E96C95"/>
    <w:multiLevelType w:val="multilevel"/>
    <w:tmpl w:val="BBA06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444D37"/>
    <w:multiLevelType w:val="hybridMultilevel"/>
    <w:tmpl w:val="365CD8C4"/>
    <w:lvl w:ilvl="0" w:tplc="F8D22B1C">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B7532F"/>
    <w:multiLevelType w:val="hybridMultilevel"/>
    <w:tmpl w:val="90D6099E"/>
    <w:lvl w:ilvl="0" w:tplc="E9422930">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3504B1"/>
    <w:multiLevelType w:val="hybridMultilevel"/>
    <w:tmpl w:val="0A189A3C"/>
    <w:lvl w:ilvl="0" w:tplc="6E44B4C8">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3531149">
    <w:abstractNumId w:val="6"/>
  </w:num>
  <w:num w:numId="2" w16cid:durableId="1548881965">
    <w:abstractNumId w:val="5"/>
  </w:num>
  <w:num w:numId="3" w16cid:durableId="277033853">
    <w:abstractNumId w:val="2"/>
  </w:num>
  <w:num w:numId="4" w16cid:durableId="905527516">
    <w:abstractNumId w:val="7"/>
  </w:num>
  <w:num w:numId="5" w16cid:durableId="1225992465">
    <w:abstractNumId w:val="3"/>
  </w:num>
  <w:num w:numId="6" w16cid:durableId="629671791">
    <w:abstractNumId w:val="0"/>
  </w:num>
  <w:num w:numId="7" w16cid:durableId="360251616">
    <w:abstractNumId w:val="9"/>
  </w:num>
  <w:num w:numId="8" w16cid:durableId="1938751718">
    <w:abstractNumId w:val="1"/>
  </w:num>
  <w:num w:numId="9" w16cid:durableId="406802970">
    <w:abstractNumId w:val="8"/>
  </w:num>
  <w:num w:numId="10" w16cid:durableId="192101728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William Schmidt">
    <w15:presenceInfo w15:providerId="Windows Live" w15:userId="f37511204146cfc6"/>
  </w15:person>
  <w15:person w15:author="Len Koppl">
    <w15:presenceInfo w15:providerId="Windows Live" w15:userId="d97bf35b64fc09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674"/>
    <w:rsid w:val="00006F7D"/>
    <w:rsid w:val="00017E24"/>
    <w:rsid w:val="000259A8"/>
    <w:rsid w:val="000300DA"/>
    <w:rsid w:val="00061E21"/>
    <w:rsid w:val="00071F45"/>
    <w:rsid w:val="0008520C"/>
    <w:rsid w:val="00090F00"/>
    <w:rsid w:val="00094C7B"/>
    <w:rsid w:val="000A276B"/>
    <w:rsid w:val="000B3674"/>
    <w:rsid w:val="000B50F4"/>
    <w:rsid w:val="000D2A21"/>
    <w:rsid w:val="000E2A17"/>
    <w:rsid w:val="000F7715"/>
    <w:rsid w:val="00104276"/>
    <w:rsid w:val="00126F85"/>
    <w:rsid w:val="00135051"/>
    <w:rsid w:val="001350D5"/>
    <w:rsid w:val="00154957"/>
    <w:rsid w:val="00157B7E"/>
    <w:rsid w:val="00161B90"/>
    <w:rsid w:val="001636FD"/>
    <w:rsid w:val="00165419"/>
    <w:rsid w:val="0017277F"/>
    <w:rsid w:val="001849B7"/>
    <w:rsid w:val="001852AE"/>
    <w:rsid w:val="00185D63"/>
    <w:rsid w:val="001A54A2"/>
    <w:rsid w:val="001B0BE3"/>
    <w:rsid w:val="001D5B96"/>
    <w:rsid w:val="00201C41"/>
    <w:rsid w:val="0021049A"/>
    <w:rsid w:val="00251B2F"/>
    <w:rsid w:val="00251FD1"/>
    <w:rsid w:val="002550CD"/>
    <w:rsid w:val="00256AC6"/>
    <w:rsid w:val="002578F0"/>
    <w:rsid w:val="00270BA6"/>
    <w:rsid w:val="00276996"/>
    <w:rsid w:val="00287289"/>
    <w:rsid w:val="002D102E"/>
    <w:rsid w:val="0030271C"/>
    <w:rsid w:val="003179CF"/>
    <w:rsid w:val="003705E5"/>
    <w:rsid w:val="00374568"/>
    <w:rsid w:val="003B3670"/>
    <w:rsid w:val="003B5815"/>
    <w:rsid w:val="003C0194"/>
    <w:rsid w:val="003D0D64"/>
    <w:rsid w:val="003D1662"/>
    <w:rsid w:val="003F266A"/>
    <w:rsid w:val="004124EB"/>
    <w:rsid w:val="00425EDA"/>
    <w:rsid w:val="004366C0"/>
    <w:rsid w:val="00453092"/>
    <w:rsid w:val="0046100C"/>
    <w:rsid w:val="00474588"/>
    <w:rsid w:val="004A0274"/>
    <w:rsid w:val="004A03A8"/>
    <w:rsid w:val="004A2EB5"/>
    <w:rsid w:val="004C3F4F"/>
    <w:rsid w:val="004C615D"/>
    <w:rsid w:val="004D1AB4"/>
    <w:rsid w:val="004D6D51"/>
    <w:rsid w:val="004F1D30"/>
    <w:rsid w:val="004F3155"/>
    <w:rsid w:val="00504825"/>
    <w:rsid w:val="005062BC"/>
    <w:rsid w:val="00527058"/>
    <w:rsid w:val="00535D69"/>
    <w:rsid w:val="00542AB7"/>
    <w:rsid w:val="00563BCF"/>
    <w:rsid w:val="00582889"/>
    <w:rsid w:val="005A2B9F"/>
    <w:rsid w:val="005D6288"/>
    <w:rsid w:val="005F58F3"/>
    <w:rsid w:val="006022F6"/>
    <w:rsid w:val="00612293"/>
    <w:rsid w:val="006276DA"/>
    <w:rsid w:val="00657833"/>
    <w:rsid w:val="00664344"/>
    <w:rsid w:val="00672261"/>
    <w:rsid w:val="006748AF"/>
    <w:rsid w:val="00684DA2"/>
    <w:rsid w:val="00695D9C"/>
    <w:rsid w:val="006C1F38"/>
    <w:rsid w:val="006E147D"/>
    <w:rsid w:val="006E1852"/>
    <w:rsid w:val="006E39CE"/>
    <w:rsid w:val="006E7A99"/>
    <w:rsid w:val="00702179"/>
    <w:rsid w:val="00724290"/>
    <w:rsid w:val="00724A01"/>
    <w:rsid w:val="00753E0B"/>
    <w:rsid w:val="0077333E"/>
    <w:rsid w:val="00773E44"/>
    <w:rsid w:val="00791F3A"/>
    <w:rsid w:val="007A7418"/>
    <w:rsid w:val="007D1BE6"/>
    <w:rsid w:val="007E1792"/>
    <w:rsid w:val="007E5E21"/>
    <w:rsid w:val="0082542A"/>
    <w:rsid w:val="00842A79"/>
    <w:rsid w:val="00857689"/>
    <w:rsid w:val="00880B27"/>
    <w:rsid w:val="008840FE"/>
    <w:rsid w:val="00887307"/>
    <w:rsid w:val="00890D2E"/>
    <w:rsid w:val="0089243C"/>
    <w:rsid w:val="008A2747"/>
    <w:rsid w:val="008B0049"/>
    <w:rsid w:val="008C275E"/>
    <w:rsid w:val="008C527A"/>
    <w:rsid w:val="008D0259"/>
    <w:rsid w:val="008D412C"/>
    <w:rsid w:val="008E0DB0"/>
    <w:rsid w:val="008E66B6"/>
    <w:rsid w:val="008F01E8"/>
    <w:rsid w:val="008F3C14"/>
    <w:rsid w:val="009524A2"/>
    <w:rsid w:val="00972477"/>
    <w:rsid w:val="00983FBF"/>
    <w:rsid w:val="00991886"/>
    <w:rsid w:val="00995EBC"/>
    <w:rsid w:val="00995EEE"/>
    <w:rsid w:val="009967CD"/>
    <w:rsid w:val="009B648A"/>
    <w:rsid w:val="009B6B6B"/>
    <w:rsid w:val="009D09A6"/>
    <w:rsid w:val="00A240EB"/>
    <w:rsid w:val="00A54260"/>
    <w:rsid w:val="00A611FB"/>
    <w:rsid w:val="00A66A97"/>
    <w:rsid w:val="00A77AEB"/>
    <w:rsid w:val="00A95F29"/>
    <w:rsid w:val="00AB4406"/>
    <w:rsid w:val="00AF0B32"/>
    <w:rsid w:val="00AF4BD1"/>
    <w:rsid w:val="00B15B7E"/>
    <w:rsid w:val="00B57BD9"/>
    <w:rsid w:val="00B87FC5"/>
    <w:rsid w:val="00BA5AFE"/>
    <w:rsid w:val="00BA6B04"/>
    <w:rsid w:val="00BA704D"/>
    <w:rsid w:val="00BC059B"/>
    <w:rsid w:val="00BC6217"/>
    <w:rsid w:val="00BD197F"/>
    <w:rsid w:val="00BD2F26"/>
    <w:rsid w:val="00BD4973"/>
    <w:rsid w:val="00BE059F"/>
    <w:rsid w:val="00C335E7"/>
    <w:rsid w:val="00C66A3F"/>
    <w:rsid w:val="00C733EB"/>
    <w:rsid w:val="00CB67B4"/>
    <w:rsid w:val="00CC4FB3"/>
    <w:rsid w:val="00CC6208"/>
    <w:rsid w:val="00CC6DB6"/>
    <w:rsid w:val="00CF3612"/>
    <w:rsid w:val="00CF3A48"/>
    <w:rsid w:val="00CF6213"/>
    <w:rsid w:val="00D07DE7"/>
    <w:rsid w:val="00D10405"/>
    <w:rsid w:val="00D20F73"/>
    <w:rsid w:val="00D215F9"/>
    <w:rsid w:val="00D54E39"/>
    <w:rsid w:val="00D80B80"/>
    <w:rsid w:val="00D85051"/>
    <w:rsid w:val="00DF1FEA"/>
    <w:rsid w:val="00E078E7"/>
    <w:rsid w:val="00E11BC0"/>
    <w:rsid w:val="00E1680F"/>
    <w:rsid w:val="00E20965"/>
    <w:rsid w:val="00E25A9B"/>
    <w:rsid w:val="00E34E1E"/>
    <w:rsid w:val="00E35E4F"/>
    <w:rsid w:val="00E6327A"/>
    <w:rsid w:val="00EE5E41"/>
    <w:rsid w:val="00EF5698"/>
    <w:rsid w:val="00F05D30"/>
    <w:rsid w:val="00F236B3"/>
    <w:rsid w:val="00F348DB"/>
    <w:rsid w:val="00F359DE"/>
    <w:rsid w:val="00F56125"/>
    <w:rsid w:val="00F60DE2"/>
    <w:rsid w:val="00F60F83"/>
    <w:rsid w:val="00F72496"/>
    <w:rsid w:val="00F82BCF"/>
    <w:rsid w:val="00F85545"/>
    <w:rsid w:val="00FA063F"/>
    <w:rsid w:val="00FA3349"/>
    <w:rsid w:val="00FA5036"/>
    <w:rsid w:val="00FB226F"/>
    <w:rsid w:val="00FC48F4"/>
    <w:rsid w:val="00FD0466"/>
    <w:rsid w:val="00FE2090"/>
    <w:rsid w:val="00FE6FC5"/>
    <w:rsid w:val="00FF4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F009F"/>
  <w15:chartTrackingRefBased/>
  <w15:docId w15:val="{ECD27712-980C-4AF9-9112-F724A2BDA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3674"/>
    <w:pPr>
      <w:spacing w:after="0" w:line="240" w:lineRule="auto"/>
    </w:pPr>
  </w:style>
  <w:style w:type="character" w:styleId="Hyperlink">
    <w:name w:val="Hyperlink"/>
    <w:basedOn w:val="DefaultParagraphFont"/>
    <w:uiPriority w:val="99"/>
    <w:unhideWhenUsed/>
    <w:rsid w:val="000B3674"/>
    <w:rPr>
      <w:color w:val="0000FF"/>
      <w:u w:val="single"/>
    </w:rPr>
  </w:style>
  <w:style w:type="paragraph" w:styleId="ListParagraph">
    <w:name w:val="List Paragraph"/>
    <w:basedOn w:val="Normal"/>
    <w:uiPriority w:val="34"/>
    <w:qFormat/>
    <w:rsid w:val="000B3674"/>
    <w:pPr>
      <w:ind w:left="720"/>
      <w:contextualSpacing/>
    </w:pPr>
  </w:style>
  <w:style w:type="character" w:styleId="PlaceholderText">
    <w:name w:val="Placeholder Text"/>
    <w:basedOn w:val="DefaultParagraphFont"/>
    <w:uiPriority w:val="99"/>
    <w:semiHidden/>
    <w:rsid w:val="00582889"/>
    <w:rPr>
      <w:color w:val="808080"/>
    </w:rPr>
  </w:style>
  <w:style w:type="paragraph" w:styleId="Revision">
    <w:name w:val="Revision"/>
    <w:hidden/>
    <w:uiPriority w:val="99"/>
    <w:semiHidden/>
    <w:rsid w:val="00061E21"/>
    <w:pPr>
      <w:spacing w:after="0" w:line="240" w:lineRule="auto"/>
    </w:pPr>
  </w:style>
  <w:style w:type="character" w:styleId="CommentReference">
    <w:name w:val="annotation reference"/>
    <w:basedOn w:val="DefaultParagraphFont"/>
    <w:uiPriority w:val="99"/>
    <w:semiHidden/>
    <w:unhideWhenUsed/>
    <w:rsid w:val="00061E21"/>
    <w:rPr>
      <w:sz w:val="16"/>
      <w:szCs w:val="16"/>
    </w:rPr>
  </w:style>
  <w:style w:type="paragraph" w:styleId="CommentText">
    <w:name w:val="annotation text"/>
    <w:basedOn w:val="Normal"/>
    <w:link w:val="CommentTextChar"/>
    <w:uiPriority w:val="99"/>
    <w:unhideWhenUsed/>
    <w:rsid w:val="00061E21"/>
    <w:pPr>
      <w:spacing w:line="240" w:lineRule="auto"/>
    </w:pPr>
    <w:rPr>
      <w:sz w:val="20"/>
      <w:szCs w:val="20"/>
    </w:rPr>
  </w:style>
  <w:style w:type="character" w:customStyle="1" w:styleId="CommentTextChar">
    <w:name w:val="Comment Text Char"/>
    <w:basedOn w:val="DefaultParagraphFont"/>
    <w:link w:val="CommentText"/>
    <w:uiPriority w:val="99"/>
    <w:rsid w:val="00061E21"/>
    <w:rPr>
      <w:sz w:val="20"/>
      <w:szCs w:val="20"/>
    </w:rPr>
  </w:style>
  <w:style w:type="paragraph" w:styleId="CommentSubject">
    <w:name w:val="annotation subject"/>
    <w:basedOn w:val="CommentText"/>
    <w:next w:val="CommentText"/>
    <w:link w:val="CommentSubjectChar"/>
    <w:uiPriority w:val="99"/>
    <w:semiHidden/>
    <w:unhideWhenUsed/>
    <w:rsid w:val="00061E21"/>
    <w:rPr>
      <w:b/>
      <w:bCs/>
    </w:rPr>
  </w:style>
  <w:style w:type="character" w:customStyle="1" w:styleId="CommentSubjectChar">
    <w:name w:val="Comment Subject Char"/>
    <w:basedOn w:val="CommentTextChar"/>
    <w:link w:val="CommentSubject"/>
    <w:uiPriority w:val="99"/>
    <w:semiHidden/>
    <w:rsid w:val="00061E21"/>
    <w:rPr>
      <w:b/>
      <w:bCs/>
      <w:sz w:val="20"/>
      <w:szCs w:val="20"/>
    </w:rPr>
  </w:style>
  <w:style w:type="character" w:styleId="UnresolvedMention">
    <w:name w:val="Unresolved Mention"/>
    <w:basedOn w:val="DefaultParagraphFont"/>
    <w:uiPriority w:val="99"/>
    <w:semiHidden/>
    <w:unhideWhenUsed/>
    <w:rsid w:val="002769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5508285">
      <w:bodyDiv w:val="1"/>
      <w:marLeft w:val="0"/>
      <w:marRight w:val="0"/>
      <w:marTop w:val="0"/>
      <w:marBottom w:val="0"/>
      <w:divBdr>
        <w:top w:val="none" w:sz="0" w:space="0" w:color="auto"/>
        <w:left w:val="none" w:sz="0" w:space="0" w:color="auto"/>
        <w:bottom w:val="none" w:sz="0" w:space="0" w:color="auto"/>
        <w:right w:val="none" w:sz="0" w:space="0" w:color="auto"/>
      </w:divBdr>
    </w:div>
    <w:div w:id="1039402299">
      <w:bodyDiv w:val="1"/>
      <w:marLeft w:val="0"/>
      <w:marRight w:val="0"/>
      <w:marTop w:val="0"/>
      <w:marBottom w:val="0"/>
      <w:divBdr>
        <w:top w:val="none" w:sz="0" w:space="0" w:color="auto"/>
        <w:left w:val="none" w:sz="0" w:space="0" w:color="auto"/>
        <w:bottom w:val="none" w:sz="0" w:space="0" w:color="auto"/>
        <w:right w:val="none" w:sz="0" w:space="0" w:color="auto"/>
      </w:divBdr>
    </w:div>
    <w:div w:id="155434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cid:1826A135-E998-48EF-A79F-F9A97D5DC825" TargetMode="Externa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9A3DD-CA2C-4E95-9DEA-427ADC4E6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5</Pages>
  <Words>1918</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Schmidt</dc:creator>
  <cp:keywords/>
  <dc:description/>
  <cp:lastModifiedBy>William Schmidt</cp:lastModifiedBy>
  <cp:revision>14</cp:revision>
  <cp:lastPrinted>2023-11-16T03:05:00Z</cp:lastPrinted>
  <dcterms:created xsi:type="dcterms:W3CDTF">2024-04-28T17:41:00Z</dcterms:created>
  <dcterms:modified xsi:type="dcterms:W3CDTF">2024-05-02T05:07:00Z</dcterms:modified>
</cp:coreProperties>
</file>